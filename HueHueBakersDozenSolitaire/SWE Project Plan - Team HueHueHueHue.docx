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mic Sans MS" w:hAnsi="Comic Sans MS"/>
        </w:rPr>
        <w:id w:val="815539583"/>
        <w:docPartObj>
          <w:docPartGallery w:val="Cover Pages"/>
          <w:docPartUnique/>
        </w:docPartObj>
      </w:sdtPr>
      <w:sdtEndPr/>
      <w:sdtContent>
        <w:p w14:paraId="23AABF2C" w14:textId="77777777" w:rsidR="002F0BF4" w:rsidRPr="00927827" w:rsidRDefault="002F0BF4">
          <w:pPr>
            <w:rPr>
              <w:rFonts w:ascii="Comic Sans MS" w:hAnsi="Comic Sans MS"/>
            </w:rPr>
          </w:pPr>
        </w:p>
        <w:p w14:paraId="6874CC81" w14:textId="77777777" w:rsidR="002F0BF4" w:rsidRPr="00927827" w:rsidRDefault="002F0BF4">
          <w:pPr>
            <w:rPr>
              <w:rFonts w:ascii="Comic Sans MS" w:hAnsi="Comic Sans MS"/>
            </w:rPr>
          </w:pPr>
          <w:r w:rsidRPr="00927827">
            <w:rPr>
              <w:rFonts w:ascii="Comic Sans MS" w:hAnsi="Comic Sans MS"/>
              <w:noProof/>
            </w:rPr>
            <mc:AlternateContent>
              <mc:Choice Requires="wpg">
                <w:drawing>
                  <wp:anchor distT="0" distB="0" distL="114300" distR="114300" simplePos="0" relativeHeight="251658240" behindDoc="1" locked="0" layoutInCell="1" allowOverlap="1" wp14:anchorId="1B4D0E04" wp14:editId="08A4102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5D7BF7" w14:textId="77777777" w:rsidR="0015428B" w:rsidRPr="00AC3F59" w:rsidRDefault="006B5618">
                                  <w:pPr>
                                    <w:rPr>
                                      <w:rFonts w:asciiTheme="majorHAnsi" w:hAnsiTheme="majorHAnsi"/>
                                      <w:b/>
                                      <w:i/>
                                      <w:color w:val="FFFFFF" w:themeColor="background1"/>
                                      <w:sz w:val="72"/>
                                    </w:rPr>
                                  </w:pPr>
                                  <w:sdt>
                                    <w:sdtPr>
                                      <w:rPr>
                                        <w:rFonts w:asciiTheme="majorHAnsi" w:hAnsiTheme="majorHAnsi"/>
                                        <w:b/>
                                        <w:i/>
                                        <w:color w:val="FFFFFF" w:themeColor="background1"/>
                                        <w:sz w:val="72"/>
                                      </w:rPr>
                                      <w:alias w:val="Title"/>
                                      <w:tag w:val=""/>
                                      <w:id w:val="181799592"/>
                                      <w:dataBinding w:prefixMappings="xmlns:ns0='http://purl.org/dc/elements/1.1/' xmlns:ns1='http://schemas.openxmlformats.org/package/2006/metadata/core-properties' " w:xpath="/ns1:coreProperties[1]/ns0:title[1]" w:storeItemID="{6C3C8BC8-F283-45AE-878A-BAB7291924A1}"/>
                                      <w:text/>
                                    </w:sdtPr>
                                    <w:sdtEndPr/>
                                    <w:sdtContent>
                                      <w:r w:rsidR="0015428B" w:rsidRPr="00AC3F59">
                                        <w:rPr>
                                          <w:rFonts w:asciiTheme="majorHAnsi" w:hAnsiTheme="majorHAnsi"/>
                                          <w:b/>
                                          <w:i/>
                                          <w:color w:val="FFFFFF" w:themeColor="background1"/>
                                          <w:sz w:val="72"/>
                                        </w:rPr>
                                        <w:t>Baker’s Dozen Solitaire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B4D0E04"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HGmgUAAO0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xYa8MA&#10;AADcAAAADwAAAGRycy9kb3ducmV2LnhtbERPS2vCQBC+F/oflin0VjfxoCW6ilgCpQdFLfU6ZCcP&#10;zM6G3W2S+utdQehtPr7nLNejaUVPzjeWFaSTBARxYXXDlYLvU/72DsIHZI2tZVLwRx7Wq+enJWba&#10;Dnyg/hgqEUPYZ6igDqHLpPRFTQb9xHbEkSutMxgidJXUDocYblo5TZKZNNhwbKixo21NxeX4axSU&#10;udub9KPf/VwP87zk/Sb9Og9Kvb6MmwWIQGP4Fz/cnzrOn87g/k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xYa8MAAADcAAAADwAAAAAAAAAAAAAAAACYAgAAZHJzL2Rv&#10;d25yZXYueG1sUEsFBgAAAAAEAAQA9QAAAIgDAAAAAA==&#10;" adj="-11796480,,5400" path="m,c,644,,644,,644v23,6,62,14,113,21c250,685,476,700,720,644v,-27,,-27,,-27c720,,720,,720,,,,,,,e" stroked="f">
                      <v:fill r:id="rId9" o:title="" recolor="t" rotate="t" type="frame"/>
                      <v:stroke joinstyle="miter"/>
                      <v:formulas/>
                      <v:path arrowok="t" o:connecttype="custom" o:connectlocs="0,0;0,4972126;872222,5134261;5557520,4972126;5557520,4763667;5557520,0;0,0" o:connectangles="0,0,0,0,0,0,0" textboxrect="0,0,720,700"/>
                      <v:textbox inset="1in,86.4pt,86.4pt,86.4pt">
                        <w:txbxContent>
                          <w:p w14:paraId="3E5D7BF7" w14:textId="77777777" w:rsidR="0015428B" w:rsidRPr="00AC3F59" w:rsidRDefault="006B5618">
                            <w:pPr>
                              <w:rPr>
                                <w:rFonts w:asciiTheme="majorHAnsi" w:hAnsiTheme="majorHAnsi"/>
                                <w:b/>
                                <w:i/>
                                <w:color w:val="FFFFFF" w:themeColor="background1"/>
                                <w:sz w:val="72"/>
                              </w:rPr>
                            </w:pPr>
                            <w:sdt>
                              <w:sdtPr>
                                <w:rPr>
                                  <w:rFonts w:asciiTheme="majorHAnsi" w:hAnsiTheme="majorHAnsi"/>
                                  <w:b/>
                                  <w:i/>
                                  <w:color w:val="FFFFFF" w:themeColor="background1"/>
                                  <w:sz w:val="72"/>
                                </w:rPr>
                                <w:alias w:val="Title"/>
                                <w:tag w:val=""/>
                                <w:id w:val="181799592"/>
                                <w:dataBinding w:prefixMappings="xmlns:ns0='http://purl.org/dc/elements/1.1/' xmlns:ns1='http://schemas.openxmlformats.org/package/2006/metadata/core-properties' " w:xpath="/ns1:coreProperties[1]/ns0:title[1]" w:storeItemID="{6C3C8BC8-F283-45AE-878A-BAB7291924A1}"/>
                                <w:text/>
                              </w:sdtPr>
                              <w:sdtEndPr/>
                              <w:sdtContent>
                                <w:r w:rsidR="0015428B" w:rsidRPr="00AC3F59">
                                  <w:rPr>
                                    <w:rFonts w:asciiTheme="majorHAnsi" w:hAnsiTheme="majorHAnsi"/>
                                    <w:b/>
                                    <w:i/>
                                    <w:color w:val="FFFFFF" w:themeColor="background1"/>
                                    <w:sz w:val="72"/>
                                  </w:rPr>
                                  <w:t>Baker’s Dozen Solitaire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927827">
            <w:rPr>
              <w:rFonts w:ascii="Comic Sans MS" w:hAnsi="Comic Sans MS"/>
              <w:noProof/>
            </w:rPr>
            <mc:AlternateContent>
              <mc:Choice Requires="wps">
                <w:drawing>
                  <wp:anchor distT="0" distB="0" distL="114300" distR="114300" simplePos="0" relativeHeight="251658246" behindDoc="0" locked="0" layoutInCell="1" allowOverlap="1" wp14:anchorId="2F64DC24" wp14:editId="4B5E13D7">
                    <wp:simplePos x="0" y="0"/>
                    <wp:positionH relativeFrom="page">
                      <wp:align>center</wp:align>
                    </wp:positionH>
                    <wp:positionV relativeFrom="margin">
                      <wp:align>bottom</wp:align>
                    </wp:positionV>
                    <wp:extent cx="6858635" cy="165735"/>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65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99815" w14:textId="77777777" w:rsidR="0015428B" w:rsidRPr="001E560C" w:rsidRDefault="006B5618">
                                <w:pPr>
                                  <w:pStyle w:val="NoSpacing"/>
                                  <w:rPr>
                                    <w:color w:val="7F7F7F" w:themeColor="text1" w:themeTint="80"/>
                                    <w:sz w:val="18"/>
                                  </w:rPr>
                                </w:pPr>
                                <w:sdt>
                                  <w:sdtPr>
                                    <w:rPr>
                                      <w:caps/>
                                      <w:color w:val="7F7F7F" w:themeColor="text1" w:themeTint="80"/>
                                      <w:sz w:val="18"/>
                                    </w:rPr>
                                    <w:alias w:val="Company"/>
                                    <w:tag w:val=""/>
                                    <w:id w:val="733438798"/>
                                    <w:dataBinding w:prefixMappings="xmlns:ns0='http://schemas.openxmlformats.org/officeDocument/2006/extended-properties' " w:xpath="/ns0:Properties[1]/ns0:Company[1]" w:storeItemID="{6668398D-A668-4E3E-A5EB-62B293D839F1}"/>
                                    <w:text/>
                                  </w:sdtPr>
                                  <w:sdtEndPr/>
                                  <w:sdtContent>
                                    <w:r w:rsidR="0015428B" w:rsidRPr="001E560C">
                                      <w:rPr>
                                        <w:caps/>
                                        <w:color w:val="7F7F7F" w:themeColor="text1" w:themeTint="80"/>
                                        <w:sz w:val="18"/>
                                      </w:rPr>
                                      <w:t>Intro to Software Engineering</w:t>
                                    </w:r>
                                  </w:sdtContent>
                                </w:sdt>
                                <w:r w:rsidR="0015428B" w:rsidRPr="001E560C">
                                  <w:rPr>
                                    <w:caps/>
                                    <w:color w:val="7F7F7F" w:themeColor="text1" w:themeTint="80"/>
                                    <w:sz w:val="18"/>
                                  </w:rPr>
                                  <w:t> </w:t>
                                </w:r>
                                <w:r w:rsidR="0015428B" w:rsidRPr="001E560C">
                                  <w:rPr>
                                    <w:color w:val="7F7F7F" w:themeColor="text1" w:themeTint="80"/>
                                    <w:sz w:val="18"/>
                                  </w:rPr>
                                  <w:t>| </w:t>
                                </w:r>
                                <w:sdt>
                                  <w:sdtPr>
                                    <w:rPr>
                                      <w:color w:val="7F7F7F" w:themeColor="text1" w:themeTint="80"/>
                                      <w:sz w:val="18"/>
                                    </w:rPr>
                                    <w:alias w:val="Address"/>
                                    <w:tag w:val=""/>
                                    <w:id w:val="97682639"/>
                                    <w:dataBinding w:prefixMappings="xmlns:ns0='http://schemas.microsoft.com/office/2006/coverPageProps' " w:xpath="/ns0:CoverPageProperties[1]/ns0:CompanyAddress[1]" w:storeItemID="{55AF091B-3C7A-41E3-B477-F2FDAA23CFDA}"/>
                                    <w:text/>
                                  </w:sdtPr>
                                  <w:sdtEndPr/>
                                  <w:sdtContent>
                                    <w:r w:rsidR="0015428B" w:rsidRPr="001E560C">
                                      <w:rPr>
                                        <w:color w:val="7F7F7F" w:themeColor="text1" w:themeTint="80"/>
                                        <w:sz w:val="18"/>
                                      </w:rPr>
                                      <w:t>Southern Polytechnic State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F64DC24" id="_x0000_t202" coordsize="21600,21600" o:spt="202" path="m,l,21600r21600,l21600,xe">
                    <v:stroke joinstyle="miter"/>
                    <v:path gradientshapeok="t" o:connecttype="rect"/>
                  </v:shapetype>
                  <v:shape id="Text Box 128" o:spid="_x0000_s1029" type="#_x0000_t202" style="position:absolute;margin-left:0;margin-top:0;width:540.05pt;height:13.05pt;z-index:25165824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" filled="f" stroked="f" strokeweight=".5pt">
                    <v:textbox style="mso-fit-shape-to-text:t" inset="1in,0,86.4pt,0">
                      <w:txbxContent>
                        <w:p w14:paraId="25399815" w14:textId="77777777" w:rsidR="0015428B" w:rsidRPr="001E560C" w:rsidRDefault="006B5618">
                          <w:pPr>
                            <w:pStyle w:val="NoSpacing"/>
                            <w:rPr>
                              <w:color w:val="7F7F7F" w:themeColor="text1" w:themeTint="80"/>
                              <w:sz w:val="18"/>
                            </w:rPr>
                          </w:pPr>
                          <w:sdt>
                            <w:sdtPr>
                              <w:rPr>
                                <w:caps/>
                                <w:color w:val="7F7F7F" w:themeColor="text1" w:themeTint="80"/>
                                <w:sz w:val="18"/>
                              </w:rPr>
                              <w:alias w:val="Company"/>
                              <w:tag w:val=""/>
                              <w:id w:val="733438798"/>
                              <w:dataBinding w:prefixMappings="xmlns:ns0='http://schemas.openxmlformats.org/officeDocument/2006/extended-properties' " w:xpath="/ns0:Properties[1]/ns0:Company[1]" w:storeItemID="{6668398D-A668-4E3E-A5EB-62B293D839F1}"/>
                              <w:text/>
                            </w:sdtPr>
                            <w:sdtEndPr/>
                            <w:sdtContent>
                              <w:r w:rsidR="0015428B" w:rsidRPr="001E560C">
                                <w:rPr>
                                  <w:caps/>
                                  <w:color w:val="7F7F7F" w:themeColor="text1" w:themeTint="80"/>
                                  <w:sz w:val="18"/>
                                </w:rPr>
                                <w:t>Intro to Software Engineering</w:t>
                              </w:r>
                            </w:sdtContent>
                          </w:sdt>
                          <w:r w:rsidR="0015428B" w:rsidRPr="001E560C">
                            <w:rPr>
                              <w:caps/>
                              <w:color w:val="7F7F7F" w:themeColor="text1" w:themeTint="80"/>
                              <w:sz w:val="18"/>
                            </w:rPr>
                            <w:t> </w:t>
                          </w:r>
                          <w:r w:rsidR="0015428B" w:rsidRPr="001E560C">
                            <w:rPr>
                              <w:color w:val="7F7F7F" w:themeColor="text1" w:themeTint="80"/>
                              <w:sz w:val="18"/>
                            </w:rPr>
                            <w:t>| </w:t>
                          </w:r>
                          <w:sdt>
                            <w:sdtPr>
                              <w:rPr>
                                <w:color w:val="7F7F7F" w:themeColor="text1" w:themeTint="80"/>
                                <w:sz w:val="18"/>
                              </w:rPr>
                              <w:alias w:val="Address"/>
                              <w:tag w:val=""/>
                              <w:id w:val="97682639"/>
                              <w:dataBinding w:prefixMappings="xmlns:ns0='http://schemas.microsoft.com/office/2006/coverPageProps' " w:xpath="/ns0:CoverPageProperties[1]/ns0:CompanyAddress[1]" w:storeItemID="{55AF091B-3C7A-41E3-B477-F2FDAA23CFDA}"/>
                              <w:text/>
                            </w:sdtPr>
                            <w:sdtEndPr/>
                            <w:sdtContent>
                              <w:r w:rsidR="0015428B" w:rsidRPr="001E560C">
                                <w:rPr>
                                  <w:color w:val="7F7F7F" w:themeColor="text1" w:themeTint="80"/>
                                  <w:sz w:val="18"/>
                                </w:rPr>
                                <w:t>Southern Polytechnic State University</w:t>
                              </w:r>
                            </w:sdtContent>
                          </w:sdt>
                        </w:p>
                      </w:txbxContent>
                    </v:textbox>
                    <w10:wrap type="square" anchorx="page" anchory="margin"/>
                  </v:shape>
                </w:pict>
              </mc:Fallback>
            </mc:AlternateContent>
          </w:r>
          <w:r w:rsidRPr="00927827">
            <w:rPr>
              <w:rFonts w:ascii="Comic Sans MS" w:hAnsi="Comic Sans MS"/>
              <w:noProof/>
            </w:rPr>
            <mc:AlternateContent>
              <mc:Choice Requires="wps">
                <w:drawing>
                  <wp:anchor distT="0" distB="0" distL="114300" distR="114300" simplePos="0" relativeHeight="251658242" behindDoc="0" locked="0" layoutInCell="1" allowOverlap="1" wp14:anchorId="732BF2DF" wp14:editId="7811580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79057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C3EC1" w:themeColor="accent1"/>
                                    <w:sz w:val="36"/>
                                  </w:rPr>
                                  <w:alias w:val="Subtitle"/>
                                  <w:tag w:val=""/>
                                  <w:id w:val="1528753211"/>
                                  <w:dataBinding w:prefixMappings="xmlns:ns0='http://purl.org/dc/elements/1.1/' xmlns:ns1='http://schemas.openxmlformats.org/package/2006/metadata/core-properties' " w:xpath="/ns1:coreProperties[1]/ns0:subject[1]" w:storeItemID="{6C3C8BC8-F283-45AE-878A-BAB7291924A1}"/>
                                  <w:text/>
                                </w:sdtPr>
                                <w:sdtEndPr/>
                                <w:sdtContent>
                                  <w:p w14:paraId="728FDDEF" w14:textId="77777777" w:rsidR="0015428B" w:rsidRPr="001E560C" w:rsidRDefault="0015428B">
                                    <w:pPr>
                                      <w:pStyle w:val="NoSpacing"/>
                                      <w:spacing w:before="40" w:after="40"/>
                                      <w:rPr>
                                        <w:caps/>
                                        <w:color w:val="AC3EC1" w:themeColor="accent1"/>
                                        <w:sz w:val="36"/>
                                      </w:rPr>
                                    </w:pPr>
                                    <w:r w:rsidRPr="001E560C">
                                      <w:rPr>
                                        <w:caps/>
                                        <w:color w:val="AC3EC1" w:themeColor="accent1"/>
                                        <w:sz w:val="36"/>
                                      </w:rPr>
                                      <w:t>Team: HueHueHueHue</w:t>
                                    </w:r>
                                  </w:p>
                                </w:sdtContent>
                              </w:sdt>
                              <w:sdt>
                                <w:sdtPr>
                                  <w:rPr>
                                    <w:rFonts w:asciiTheme="majorHAnsi" w:hAnsiTheme="majorHAnsi"/>
                                    <w:caps/>
                                    <w:color w:val="DD9D31" w:themeColor="accent5"/>
                                  </w:rPr>
                                  <w:alias w:val="Author"/>
                                  <w:tag w:val=""/>
                                  <w:id w:val="-202091915"/>
                                  <w:dataBinding w:prefixMappings="xmlns:ns0='http://purl.org/dc/elements/1.1/' xmlns:ns1='http://schemas.openxmlformats.org/package/2006/metadata/core-properties' " w:xpath="/ns1:coreProperties[1]/ns0:creator[1]" w:storeItemID="{6C3C8BC8-F283-45AE-878A-BAB7291924A1}"/>
                                  <w:text/>
                                </w:sdtPr>
                                <w:sdtEndPr/>
                                <w:sdtContent>
                                  <w:p w14:paraId="14420978" w14:textId="75882DF5" w:rsidR="0015428B" w:rsidRPr="001E560C" w:rsidRDefault="0015428B" w:rsidP="00F222D8">
                                    <w:pPr>
                                      <w:pStyle w:val="NoSpacing"/>
                                      <w:spacing w:before="40" w:after="40"/>
                                      <w:rPr>
                                        <w:rFonts w:asciiTheme="majorHAnsi" w:hAnsiTheme="majorHAnsi"/>
                                        <w:caps/>
                                        <w:color w:val="DD9D31" w:themeColor="accent5"/>
                                      </w:rPr>
                                    </w:pPr>
                                    <w:r w:rsidRPr="001E560C">
                                      <w:rPr>
                                        <w:rFonts w:asciiTheme="majorHAnsi" w:hAnsiTheme="majorHAnsi"/>
                                        <w:caps/>
                                        <w:color w:val="DD9D31" w:themeColor="accent5"/>
                                      </w:rPr>
                                      <w:t>Kyle Betchel; Dhruval Darji; Han Htet; Marie Ibrahim; Manuel Ruiz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2BF2DF" id="Text Box 129" o:spid="_x0000_s1030" type="#_x0000_t202" style="position:absolute;margin-left:0;margin-top:0;width:540.05pt;height:62.2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" filled="f" stroked="f" strokeweight=".5pt">
                    <v:textbox style="mso-fit-shape-to-text:t" inset="1in,0,86.4pt,0">
                      <w:txbxContent>
                        <w:sdt>
                          <w:sdtPr>
                            <w:rPr>
                              <w:caps/>
                              <w:color w:val="AC3EC1" w:themeColor="accent1"/>
                              <w:sz w:val="36"/>
                            </w:rPr>
                            <w:alias w:val="Subtitle"/>
                            <w:tag w:val=""/>
                            <w:id w:val="1528753211"/>
                            <w:dataBinding w:prefixMappings="xmlns:ns0='http://purl.org/dc/elements/1.1/' xmlns:ns1='http://schemas.openxmlformats.org/package/2006/metadata/core-properties' " w:xpath="/ns1:coreProperties[1]/ns0:subject[1]" w:storeItemID="{6C3C8BC8-F283-45AE-878A-BAB7291924A1}"/>
                            <w:text/>
                          </w:sdtPr>
                          <w:sdtEndPr/>
                          <w:sdtContent>
                            <w:p w14:paraId="728FDDEF" w14:textId="77777777" w:rsidR="0015428B" w:rsidRPr="001E560C" w:rsidRDefault="0015428B">
                              <w:pPr>
                                <w:pStyle w:val="NoSpacing"/>
                                <w:spacing w:before="40" w:after="40"/>
                                <w:rPr>
                                  <w:caps/>
                                  <w:color w:val="AC3EC1" w:themeColor="accent1"/>
                                  <w:sz w:val="36"/>
                                </w:rPr>
                              </w:pPr>
                              <w:r w:rsidRPr="001E560C">
                                <w:rPr>
                                  <w:caps/>
                                  <w:color w:val="AC3EC1" w:themeColor="accent1"/>
                                  <w:sz w:val="36"/>
                                </w:rPr>
                                <w:t>Team: HueHueHueHue</w:t>
                              </w:r>
                            </w:p>
                          </w:sdtContent>
                        </w:sdt>
                        <w:sdt>
                          <w:sdtPr>
                            <w:rPr>
                              <w:rFonts w:asciiTheme="majorHAnsi" w:hAnsiTheme="majorHAnsi"/>
                              <w:caps/>
                              <w:color w:val="DD9D31" w:themeColor="accent5"/>
                            </w:rPr>
                            <w:alias w:val="Author"/>
                            <w:tag w:val=""/>
                            <w:id w:val="-202091915"/>
                            <w:dataBinding w:prefixMappings="xmlns:ns0='http://purl.org/dc/elements/1.1/' xmlns:ns1='http://schemas.openxmlformats.org/package/2006/metadata/core-properties' " w:xpath="/ns1:coreProperties[1]/ns0:creator[1]" w:storeItemID="{6C3C8BC8-F283-45AE-878A-BAB7291924A1}"/>
                            <w:text/>
                          </w:sdtPr>
                          <w:sdtEndPr/>
                          <w:sdtContent>
                            <w:p w14:paraId="14420978" w14:textId="75882DF5" w:rsidR="0015428B" w:rsidRPr="001E560C" w:rsidRDefault="0015428B" w:rsidP="00F222D8">
                              <w:pPr>
                                <w:pStyle w:val="NoSpacing"/>
                                <w:spacing w:before="40" w:after="40"/>
                                <w:rPr>
                                  <w:rFonts w:asciiTheme="majorHAnsi" w:hAnsiTheme="majorHAnsi"/>
                                  <w:caps/>
                                  <w:color w:val="DD9D31" w:themeColor="accent5"/>
                                </w:rPr>
                              </w:pPr>
                              <w:r w:rsidRPr="001E560C">
                                <w:rPr>
                                  <w:rFonts w:asciiTheme="majorHAnsi" w:hAnsiTheme="majorHAnsi"/>
                                  <w:caps/>
                                  <w:color w:val="DD9D31" w:themeColor="accent5"/>
                                </w:rPr>
                                <w:t>Kyle Betchel; Dhruval Darji; Han Htet; Marie Ibrahim; Manuel Ruiz</w:t>
                              </w:r>
                            </w:p>
                          </w:sdtContent>
                        </w:sdt>
                      </w:txbxContent>
                    </v:textbox>
                    <w10:wrap type="square" anchorx="page" anchory="page"/>
                  </v:shape>
                </w:pict>
              </mc:Fallback>
            </mc:AlternateContent>
          </w:r>
          <w:r w:rsidRPr="00927827">
            <w:rPr>
              <w:rFonts w:ascii="Comic Sans MS" w:hAnsi="Comic Sans MS"/>
              <w:noProof/>
            </w:rPr>
            <mc:AlternateContent>
              <mc:Choice Requires="wps">
                <w:drawing>
                  <wp:anchor distT="0" distB="0" distL="114300" distR="114300" simplePos="0" relativeHeight="251658241" behindDoc="0" locked="0" layoutInCell="1" allowOverlap="1" wp14:anchorId="4C6C2BD0" wp14:editId="6CD9A7D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958685409"/>
                                  <w:dataBinding w:prefixMappings="xmlns:ns0='http://schemas.microsoft.com/office/2006/coverPageProps' " w:xpath="/ns0:CoverPageProperties[1]/ns0:PublishDate[1]" w:storeItemID="{55AF091B-3C7A-41E3-B477-F2FDAA23CFDA}"/>
                                  <w:date w:fullDate="2013-09-17T00:00:00Z">
                                    <w:dateFormat w:val="yyyy"/>
                                    <w:lid w:val="en-US"/>
                                    <w:storeMappedDataAs w:val="dateTime"/>
                                    <w:calendar w:val="gregorian"/>
                                  </w:date>
                                </w:sdtPr>
                                <w:sdtEndPr/>
                                <w:sdtContent>
                                  <w:p w14:paraId="66677D46" w14:textId="77777777" w:rsidR="0015428B" w:rsidRDefault="0015428B" w:rsidP="002F0BF4">
                                    <w:pPr>
                                      <w:pStyle w:val="NoSpacing"/>
                                      <w:jc w:val="center"/>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6C2BD0"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" fillcolor="#ac3ec1 [3204]" stroked="f" strokeweight="1.5pt">
                    <v:stroke endcap="round"/>
                    <v:path arrowok="t"/>
                    <o:lock v:ext="edit" aspectratio="t"/>
                    <v:textbox inset="3.6pt,,3.6pt">
                      <w:txbxContent>
                        <w:sdt>
                          <w:sdtPr>
                            <w:rPr>
                              <w:color w:val="FFFFFF" w:themeColor="background1"/>
                              <w:sz w:val="24"/>
                              <w:szCs w:val="24"/>
                            </w:rPr>
                            <w:alias w:val="Year"/>
                            <w:tag w:val=""/>
                            <w:id w:val="1958685409"/>
                            <w:dataBinding w:prefixMappings="xmlns:ns0='http://schemas.microsoft.com/office/2006/coverPageProps' " w:xpath="/ns0:CoverPageProperties[1]/ns0:PublishDate[1]" w:storeItemID="{55AF091B-3C7A-41E3-B477-F2FDAA23CFDA}"/>
                            <w:date w:fullDate="2013-09-17T00:00:00Z">
                              <w:dateFormat w:val="yyyy"/>
                              <w:lid w:val="en-US"/>
                              <w:storeMappedDataAs w:val="dateTime"/>
                              <w:calendar w:val="gregorian"/>
                            </w:date>
                          </w:sdtPr>
                          <w:sdtEndPr/>
                          <w:sdtContent>
                            <w:p w14:paraId="66677D46" w14:textId="77777777" w:rsidR="0015428B" w:rsidRDefault="0015428B" w:rsidP="002F0BF4">
                              <w:pPr>
                                <w:pStyle w:val="NoSpacing"/>
                                <w:jc w:val="center"/>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Pr="00927827">
            <w:rPr>
              <w:rFonts w:ascii="Comic Sans MS" w:hAnsi="Comic Sans MS"/>
            </w:rPr>
            <w:br w:type="page"/>
          </w:r>
        </w:p>
      </w:sdtContent>
    </w:sdt>
    <w:p w14:paraId="63D662AD" w14:textId="77777777" w:rsidR="00D84664" w:rsidRPr="00927827" w:rsidRDefault="00D84664" w:rsidP="00606824">
      <w:pPr>
        <w:rPr>
          <w:rFonts w:ascii="Comic Sans MS" w:hAnsi="Comic Sans MS"/>
        </w:rPr>
      </w:pPr>
    </w:p>
    <w:p w14:paraId="329483AE" w14:textId="77777777" w:rsidR="00461BDA" w:rsidRPr="00927827" w:rsidRDefault="00461BDA" w:rsidP="00606824">
      <w:pPr>
        <w:rPr>
          <w:rFonts w:ascii="Comic Sans MS" w:hAnsi="Comic Sans MS"/>
        </w:rPr>
      </w:pPr>
    </w:p>
    <w:p w14:paraId="068C7538" w14:textId="77777777" w:rsidR="00461BDA" w:rsidRPr="00927827" w:rsidRDefault="00461BDA" w:rsidP="00606824">
      <w:pPr>
        <w:rPr>
          <w:rFonts w:ascii="Comic Sans MS" w:hAnsi="Comic Sans MS"/>
        </w:rPr>
      </w:pPr>
    </w:p>
    <w:p w14:paraId="55799200" w14:textId="77777777" w:rsidR="00461BDA" w:rsidRPr="00927827" w:rsidRDefault="00461BDA" w:rsidP="00606824">
      <w:pPr>
        <w:rPr>
          <w:rFonts w:ascii="Comic Sans MS" w:hAnsi="Comic Sans MS"/>
        </w:rPr>
      </w:pPr>
    </w:p>
    <w:p w14:paraId="33E2EDBB" w14:textId="77777777" w:rsidR="00461BDA" w:rsidRPr="00927827" w:rsidRDefault="00461BDA" w:rsidP="00606824">
      <w:pPr>
        <w:rPr>
          <w:rFonts w:ascii="Comic Sans MS" w:hAnsi="Comic Sans MS"/>
        </w:rPr>
      </w:pPr>
    </w:p>
    <w:p w14:paraId="23C6EFB5" w14:textId="77777777" w:rsidR="00461BDA" w:rsidRPr="00927827" w:rsidRDefault="00461BDA" w:rsidP="00606824">
      <w:pPr>
        <w:rPr>
          <w:rFonts w:ascii="Comic Sans MS" w:hAnsi="Comic Sans MS"/>
        </w:rPr>
      </w:pPr>
    </w:p>
    <w:p w14:paraId="2D2A0191" w14:textId="77777777" w:rsidR="00461BDA" w:rsidRPr="00927827" w:rsidRDefault="00461BDA" w:rsidP="00606824">
      <w:pPr>
        <w:rPr>
          <w:rFonts w:ascii="Comic Sans MS" w:hAnsi="Comic Sans MS"/>
        </w:rPr>
      </w:pPr>
    </w:p>
    <w:p w14:paraId="04221A92" w14:textId="1AFD7BEC" w:rsidR="005605E1" w:rsidRPr="00AC3F59" w:rsidRDefault="00927827" w:rsidP="00927827">
      <w:pPr>
        <w:pStyle w:val="IntenseQuote"/>
        <w:tabs>
          <w:tab w:val="left" w:pos="7920"/>
          <w:tab w:val="left" w:pos="8190"/>
          <w:tab w:val="left" w:pos="8280"/>
          <w:tab w:val="left" w:pos="8370"/>
          <w:tab w:val="left" w:pos="8820"/>
        </w:tabs>
        <w:ind w:left="270" w:right="540" w:firstLine="576"/>
        <w:rPr>
          <w:rFonts w:asciiTheme="majorHAnsi" w:hAnsiTheme="majorHAnsi"/>
          <w:b/>
          <w:sz w:val="72"/>
        </w:rPr>
      </w:pPr>
      <w:r w:rsidRPr="00AC3F59">
        <w:rPr>
          <w:rFonts w:asciiTheme="majorHAnsi" w:hAnsiTheme="majorHAnsi"/>
          <w:b/>
          <w:sz w:val="72"/>
        </w:rPr>
        <w:t xml:space="preserve">Baker’s Dozen </w:t>
      </w:r>
      <w:r w:rsidR="005605E1" w:rsidRPr="00AC3F59">
        <w:rPr>
          <w:rFonts w:asciiTheme="majorHAnsi" w:hAnsiTheme="majorHAnsi"/>
          <w:b/>
          <w:sz w:val="72"/>
        </w:rPr>
        <w:t>Solitaire</w:t>
      </w:r>
    </w:p>
    <w:p w14:paraId="2B61F98E" w14:textId="77777777" w:rsidR="005605E1" w:rsidRPr="00927827" w:rsidRDefault="005605E1" w:rsidP="005605E1">
      <w:pPr>
        <w:jc w:val="center"/>
        <w:rPr>
          <w:rFonts w:ascii="Comic Sans MS" w:hAnsi="Comic Sans MS"/>
        </w:rPr>
      </w:pPr>
    </w:p>
    <w:p w14:paraId="68AF7DFF" w14:textId="77777777" w:rsidR="005605E1" w:rsidRPr="00927827" w:rsidRDefault="005605E1" w:rsidP="005605E1">
      <w:pPr>
        <w:jc w:val="center"/>
        <w:rPr>
          <w:rFonts w:ascii="Comic Sans MS" w:hAnsi="Comic Sans MS"/>
        </w:rPr>
      </w:pPr>
    </w:p>
    <w:p w14:paraId="2F818F6E" w14:textId="77777777" w:rsidR="005605E1" w:rsidRPr="001E560C" w:rsidRDefault="005605E1" w:rsidP="005605E1">
      <w:pPr>
        <w:jc w:val="center"/>
        <w:rPr>
          <w:rFonts w:asciiTheme="majorHAnsi" w:hAnsiTheme="majorHAnsi"/>
          <w:sz w:val="32"/>
        </w:rPr>
      </w:pPr>
      <w:r w:rsidRPr="001E560C">
        <w:rPr>
          <w:rFonts w:asciiTheme="majorHAnsi" w:hAnsiTheme="majorHAnsi"/>
          <w:sz w:val="32"/>
        </w:rPr>
        <w:t>This report is provided for information regarding a Baker’s Dozen Solitaire Game developed by Team HueHueHueHue.</w:t>
      </w:r>
    </w:p>
    <w:p w14:paraId="4E9EF3F4" w14:textId="77777777" w:rsidR="00606824" w:rsidRPr="00927827" w:rsidRDefault="00606824">
      <w:pPr>
        <w:rPr>
          <w:rFonts w:ascii="Comic Sans MS" w:hAnsi="Comic Sans MS"/>
          <w:sz w:val="32"/>
        </w:rPr>
      </w:pPr>
      <w:r w:rsidRPr="00927827">
        <w:rPr>
          <w:rFonts w:ascii="Comic Sans MS" w:hAnsi="Comic Sans MS"/>
          <w:sz w:val="32"/>
        </w:rPr>
        <w:br w:type="page"/>
      </w:r>
    </w:p>
    <w:sdt>
      <w:sdtPr>
        <w:rPr>
          <w:rFonts w:asciiTheme="minorHAnsi" w:eastAsiaTheme="minorHAnsi" w:hAnsiTheme="minorHAnsi" w:cstheme="minorBidi"/>
          <w:color w:val="auto"/>
          <w:sz w:val="40"/>
          <w:szCs w:val="22"/>
        </w:rPr>
        <w:id w:val="-1637487650"/>
        <w:docPartObj>
          <w:docPartGallery w:val="Table of Contents"/>
          <w:docPartUnique/>
        </w:docPartObj>
      </w:sdtPr>
      <w:sdtEndPr>
        <w:rPr>
          <w:rFonts w:ascii="Comic Sans MS" w:hAnsi="Comic Sans MS"/>
          <w:b/>
          <w:bCs/>
          <w:noProof/>
          <w:sz w:val="22"/>
        </w:rPr>
      </w:sdtEndPr>
      <w:sdtContent>
        <w:p w14:paraId="4301AB69" w14:textId="77777777" w:rsidR="00F57B3C" w:rsidRPr="001E560C" w:rsidRDefault="00F57B3C">
          <w:pPr>
            <w:pStyle w:val="TOCHeading"/>
            <w:rPr>
              <w:rFonts w:asciiTheme="minorHAnsi" w:hAnsiTheme="minorHAnsi"/>
              <w:sz w:val="52"/>
            </w:rPr>
          </w:pPr>
          <w:r w:rsidRPr="001E560C">
            <w:rPr>
              <w:rFonts w:asciiTheme="minorHAnsi" w:hAnsiTheme="minorHAnsi"/>
              <w:sz w:val="52"/>
            </w:rPr>
            <w:t>Table of Contents</w:t>
          </w:r>
        </w:p>
        <w:p w14:paraId="4887B495" w14:textId="77777777" w:rsidR="0092036D" w:rsidRPr="001E560C" w:rsidRDefault="00F57B3C">
          <w:pPr>
            <w:pStyle w:val="TOC1"/>
            <w:tabs>
              <w:tab w:val="right" w:leader="dot" w:pos="9350"/>
            </w:tabs>
            <w:rPr>
              <w:rFonts w:asciiTheme="majorHAnsi" w:eastAsiaTheme="minorEastAsia" w:hAnsiTheme="majorHAnsi"/>
              <w:noProof/>
              <w:sz w:val="36"/>
              <w:szCs w:val="40"/>
            </w:rPr>
          </w:pPr>
          <w:r w:rsidRPr="001E560C">
            <w:rPr>
              <w:rFonts w:asciiTheme="majorHAnsi" w:hAnsiTheme="majorHAnsi"/>
              <w:sz w:val="40"/>
              <w:szCs w:val="40"/>
            </w:rPr>
            <w:fldChar w:fldCharType="begin"/>
          </w:r>
          <w:r w:rsidRPr="001E560C">
            <w:rPr>
              <w:rFonts w:asciiTheme="majorHAnsi" w:hAnsiTheme="majorHAnsi"/>
              <w:sz w:val="40"/>
              <w:szCs w:val="40"/>
            </w:rPr>
            <w:instrText xml:space="preserve"> TOC \o "1-3" \h \z \u </w:instrText>
          </w:r>
          <w:r w:rsidRPr="001E560C">
            <w:rPr>
              <w:rFonts w:asciiTheme="majorHAnsi" w:hAnsiTheme="majorHAnsi"/>
              <w:sz w:val="40"/>
              <w:szCs w:val="40"/>
            </w:rPr>
            <w:fldChar w:fldCharType="separate"/>
          </w:r>
          <w:hyperlink w:anchor="_Toc367227692" w:history="1">
            <w:r w:rsidR="0092036D" w:rsidRPr="001E560C">
              <w:rPr>
                <w:rStyle w:val="Hyperlink"/>
                <w:rFonts w:asciiTheme="majorHAnsi" w:hAnsiTheme="majorHAnsi"/>
                <w:noProof/>
                <w:sz w:val="36"/>
                <w:szCs w:val="40"/>
              </w:rPr>
              <w:t>Scope</w:t>
            </w:r>
            <w:r w:rsidR="0092036D" w:rsidRPr="001E560C">
              <w:rPr>
                <w:rFonts w:asciiTheme="majorHAnsi" w:hAnsiTheme="majorHAnsi"/>
                <w:noProof/>
                <w:webHidden/>
                <w:sz w:val="36"/>
                <w:szCs w:val="40"/>
              </w:rPr>
              <w:tab/>
            </w:r>
            <w:r w:rsidR="0092036D" w:rsidRPr="001E560C">
              <w:rPr>
                <w:rFonts w:asciiTheme="majorHAnsi" w:hAnsiTheme="majorHAnsi"/>
                <w:noProof/>
                <w:webHidden/>
                <w:sz w:val="36"/>
                <w:szCs w:val="40"/>
              </w:rPr>
              <w:fldChar w:fldCharType="begin"/>
            </w:r>
            <w:r w:rsidR="0092036D" w:rsidRPr="001E560C">
              <w:rPr>
                <w:rFonts w:asciiTheme="majorHAnsi" w:hAnsiTheme="majorHAnsi"/>
                <w:noProof/>
                <w:webHidden/>
                <w:sz w:val="36"/>
                <w:szCs w:val="40"/>
              </w:rPr>
              <w:instrText xml:space="preserve"> PAGEREF _Toc367227692 \h </w:instrText>
            </w:r>
            <w:r w:rsidR="0092036D" w:rsidRPr="001E560C">
              <w:rPr>
                <w:rFonts w:asciiTheme="majorHAnsi" w:hAnsiTheme="majorHAnsi"/>
                <w:noProof/>
                <w:webHidden/>
                <w:sz w:val="36"/>
                <w:szCs w:val="40"/>
              </w:rPr>
            </w:r>
            <w:r w:rsidR="0092036D" w:rsidRPr="001E560C">
              <w:rPr>
                <w:rFonts w:asciiTheme="majorHAnsi" w:hAnsiTheme="majorHAnsi"/>
                <w:noProof/>
                <w:webHidden/>
                <w:sz w:val="36"/>
                <w:szCs w:val="40"/>
              </w:rPr>
              <w:fldChar w:fldCharType="separate"/>
            </w:r>
            <w:r w:rsidR="002405ED">
              <w:rPr>
                <w:rFonts w:asciiTheme="majorHAnsi" w:hAnsiTheme="majorHAnsi"/>
                <w:noProof/>
                <w:webHidden/>
                <w:sz w:val="36"/>
                <w:szCs w:val="40"/>
              </w:rPr>
              <w:t>3</w:t>
            </w:r>
            <w:r w:rsidR="0092036D" w:rsidRPr="001E560C">
              <w:rPr>
                <w:rFonts w:asciiTheme="majorHAnsi" w:hAnsiTheme="majorHAnsi"/>
                <w:noProof/>
                <w:webHidden/>
                <w:sz w:val="36"/>
                <w:szCs w:val="40"/>
              </w:rPr>
              <w:fldChar w:fldCharType="end"/>
            </w:r>
          </w:hyperlink>
        </w:p>
        <w:p w14:paraId="192795CB" w14:textId="77777777" w:rsidR="0092036D" w:rsidRPr="001E560C" w:rsidRDefault="006B5618" w:rsidP="001E560C">
          <w:pPr>
            <w:pStyle w:val="TOC3"/>
            <w:rPr>
              <w:rFonts w:eastAsiaTheme="minorEastAsia"/>
            </w:rPr>
          </w:pPr>
          <w:hyperlink w:anchor="_Toc367227693" w:history="1">
            <w:r w:rsidR="0092036D" w:rsidRPr="001E560C">
              <w:rPr>
                <w:rStyle w:val="Hyperlink"/>
                <w:rFonts w:eastAsia="Calibri"/>
              </w:rPr>
              <w:t>Project Objective:</w:t>
            </w:r>
            <w:r w:rsidR="0092036D" w:rsidRPr="001E560C">
              <w:rPr>
                <w:webHidden/>
              </w:rPr>
              <w:tab/>
            </w:r>
            <w:r w:rsidR="0092036D" w:rsidRPr="001E560C">
              <w:rPr>
                <w:webHidden/>
              </w:rPr>
              <w:fldChar w:fldCharType="begin"/>
            </w:r>
            <w:r w:rsidR="0092036D" w:rsidRPr="001E560C">
              <w:rPr>
                <w:webHidden/>
              </w:rPr>
              <w:instrText xml:space="preserve"> PAGEREF _Toc367227693 \h </w:instrText>
            </w:r>
            <w:r w:rsidR="0092036D" w:rsidRPr="001E560C">
              <w:rPr>
                <w:webHidden/>
              </w:rPr>
            </w:r>
            <w:r w:rsidR="0092036D" w:rsidRPr="001E560C">
              <w:rPr>
                <w:webHidden/>
              </w:rPr>
              <w:fldChar w:fldCharType="separate"/>
            </w:r>
            <w:r w:rsidR="002405ED">
              <w:rPr>
                <w:webHidden/>
              </w:rPr>
              <w:t>3</w:t>
            </w:r>
            <w:r w:rsidR="0092036D" w:rsidRPr="001E560C">
              <w:rPr>
                <w:webHidden/>
              </w:rPr>
              <w:fldChar w:fldCharType="end"/>
            </w:r>
          </w:hyperlink>
        </w:p>
        <w:p w14:paraId="1EAA422C" w14:textId="77777777" w:rsidR="0092036D" w:rsidRPr="001E560C" w:rsidRDefault="006B5618" w:rsidP="001E560C">
          <w:pPr>
            <w:pStyle w:val="TOC3"/>
            <w:rPr>
              <w:rFonts w:eastAsiaTheme="minorEastAsia"/>
            </w:rPr>
          </w:pPr>
          <w:hyperlink w:anchor="_Toc367227694" w:history="1">
            <w:r w:rsidR="0092036D" w:rsidRPr="001E560C">
              <w:rPr>
                <w:rStyle w:val="Hyperlink"/>
                <w:rFonts w:eastAsia="Calibri"/>
              </w:rPr>
              <w:t>In-Scope:</w:t>
            </w:r>
            <w:r w:rsidR="0092036D" w:rsidRPr="001E560C">
              <w:rPr>
                <w:webHidden/>
              </w:rPr>
              <w:tab/>
            </w:r>
            <w:r w:rsidR="0092036D" w:rsidRPr="001E560C">
              <w:rPr>
                <w:webHidden/>
              </w:rPr>
              <w:fldChar w:fldCharType="begin"/>
            </w:r>
            <w:r w:rsidR="0092036D" w:rsidRPr="001E560C">
              <w:rPr>
                <w:webHidden/>
              </w:rPr>
              <w:instrText xml:space="preserve"> PAGEREF _Toc367227694 \h </w:instrText>
            </w:r>
            <w:r w:rsidR="0092036D" w:rsidRPr="001E560C">
              <w:rPr>
                <w:webHidden/>
              </w:rPr>
            </w:r>
            <w:r w:rsidR="0092036D" w:rsidRPr="001E560C">
              <w:rPr>
                <w:webHidden/>
              </w:rPr>
              <w:fldChar w:fldCharType="separate"/>
            </w:r>
            <w:r w:rsidR="002405ED">
              <w:rPr>
                <w:webHidden/>
              </w:rPr>
              <w:t>3</w:t>
            </w:r>
            <w:r w:rsidR="0092036D" w:rsidRPr="001E560C">
              <w:rPr>
                <w:webHidden/>
              </w:rPr>
              <w:fldChar w:fldCharType="end"/>
            </w:r>
          </w:hyperlink>
        </w:p>
        <w:p w14:paraId="04B95905" w14:textId="77777777" w:rsidR="0092036D" w:rsidRPr="001E560C" w:rsidRDefault="006B5618" w:rsidP="001E560C">
          <w:pPr>
            <w:pStyle w:val="TOC3"/>
            <w:rPr>
              <w:rFonts w:eastAsiaTheme="minorEastAsia"/>
              <w:sz w:val="40"/>
            </w:rPr>
          </w:pPr>
          <w:hyperlink w:anchor="_Toc367227695" w:history="1">
            <w:r w:rsidR="0092036D" w:rsidRPr="001E560C">
              <w:rPr>
                <w:rStyle w:val="Hyperlink"/>
                <w:rFonts w:eastAsia="Calibri"/>
              </w:rPr>
              <w:t>Out-of-Scope:</w:t>
            </w:r>
            <w:r w:rsidR="0092036D" w:rsidRPr="001E560C">
              <w:rPr>
                <w:webHidden/>
              </w:rPr>
              <w:tab/>
            </w:r>
            <w:r w:rsidR="0092036D" w:rsidRPr="001E560C">
              <w:rPr>
                <w:webHidden/>
              </w:rPr>
              <w:fldChar w:fldCharType="begin"/>
            </w:r>
            <w:r w:rsidR="0092036D" w:rsidRPr="001E560C">
              <w:rPr>
                <w:webHidden/>
              </w:rPr>
              <w:instrText xml:space="preserve"> PAGEREF _Toc367227695 \h </w:instrText>
            </w:r>
            <w:r w:rsidR="0092036D" w:rsidRPr="001E560C">
              <w:rPr>
                <w:webHidden/>
              </w:rPr>
            </w:r>
            <w:r w:rsidR="0092036D" w:rsidRPr="001E560C">
              <w:rPr>
                <w:webHidden/>
              </w:rPr>
              <w:fldChar w:fldCharType="separate"/>
            </w:r>
            <w:r w:rsidR="002405ED">
              <w:rPr>
                <w:webHidden/>
              </w:rPr>
              <w:t>3</w:t>
            </w:r>
            <w:r w:rsidR="0092036D" w:rsidRPr="001E560C">
              <w:rPr>
                <w:webHidden/>
              </w:rPr>
              <w:fldChar w:fldCharType="end"/>
            </w:r>
          </w:hyperlink>
        </w:p>
        <w:p w14:paraId="5598CFC9" w14:textId="77777777" w:rsidR="0092036D" w:rsidRPr="001E560C" w:rsidRDefault="006B5618">
          <w:pPr>
            <w:pStyle w:val="TOC1"/>
            <w:tabs>
              <w:tab w:val="right" w:leader="dot" w:pos="9350"/>
            </w:tabs>
            <w:rPr>
              <w:rFonts w:asciiTheme="majorHAnsi" w:eastAsiaTheme="minorEastAsia" w:hAnsiTheme="majorHAnsi"/>
              <w:noProof/>
              <w:sz w:val="40"/>
              <w:szCs w:val="40"/>
            </w:rPr>
          </w:pPr>
          <w:hyperlink w:anchor="_Toc367227696" w:history="1">
            <w:r w:rsidR="0092036D" w:rsidRPr="001E560C">
              <w:rPr>
                <w:rStyle w:val="Hyperlink"/>
                <w:rFonts w:asciiTheme="majorHAnsi" w:hAnsiTheme="majorHAnsi"/>
                <w:noProof/>
                <w:sz w:val="40"/>
                <w:szCs w:val="40"/>
              </w:rPr>
              <w:t>Detailed Project Description</w:t>
            </w:r>
            <w:r w:rsidR="0092036D" w:rsidRPr="001E560C">
              <w:rPr>
                <w:rFonts w:asciiTheme="majorHAnsi" w:hAnsiTheme="majorHAnsi"/>
                <w:noProof/>
                <w:webHidden/>
                <w:sz w:val="40"/>
                <w:szCs w:val="40"/>
              </w:rPr>
              <w:tab/>
            </w:r>
            <w:r w:rsidR="0092036D" w:rsidRPr="001E560C">
              <w:rPr>
                <w:rFonts w:asciiTheme="majorHAnsi" w:hAnsiTheme="majorHAnsi"/>
                <w:noProof/>
                <w:webHidden/>
                <w:sz w:val="40"/>
                <w:szCs w:val="40"/>
              </w:rPr>
              <w:fldChar w:fldCharType="begin"/>
            </w:r>
            <w:r w:rsidR="0092036D" w:rsidRPr="001E560C">
              <w:rPr>
                <w:rFonts w:asciiTheme="majorHAnsi" w:hAnsiTheme="majorHAnsi"/>
                <w:noProof/>
                <w:webHidden/>
                <w:sz w:val="40"/>
                <w:szCs w:val="40"/>
              </w:rPr>
              <w:instrText xml:space="preserve"> PAGEREF _Toc367227696 \h </w:instrText>
            </w:r>
            <w:r w:rsidR="0092036D" w:rsidRPr="001E560C">
              <w:rPr>
                <w:rFonts w:asciiTheme="majorHAnsi" w:hAnsiTheme="majorHAnsi"/>
                <w:noProof/>
                <w:webHidden/>
                <w:sz w:val="40"/>
                <w:szCs w:val="40"/>
              </w:rPr>
            </w:r>
            <w:r w:rsidR="0092036D" w:rsidRPr="001E560C">
              <w:rPr>
                <w:rFonts w:asciiTheme="majorHAnsi" w:hAnsiTheme="majorHAnsi"/>
                <w:noProof/>
                <w:webHidden/>
                <w:sz w:val="40"/>
                <w:szCs w:val="40"/>
              </w:rPr>
              <w:fldChar w:fldCharType="separate"/>
            </w:r>
            <w:r w:rsidR="002405ED">
              <w:rPr>
                <w:rFonts w:asciiTheme="majorHAnsi" w:hAnsiTheme="majorHAnsi"/>
                <w:noProof/>
                <w:webHidden/>
                <w:sz w:val="40"/>
                <w:szCs w:val="40"/>
              </w:rPr>
              <w:t>4</w:t>
            </w:r>
            <w:r w:rsidR="0092036D" w:rsidRPr="001E560C">
              <w:rPr>
                <w:rFonts w:asciiTheme="majorHAnsi" w:hAnsiTheme="majorHAnsi"/>
                <w:noProof/>
                <w:webHidden/>
                <w:sz w:val="40"/>
                <w:szCs w:val="40"/>
              </w:rPr>
              <w:fldChar w:fldCharType="end"/>
            </w:r>
          </w:hyperlink>
        </w:p>
        <w:p w14:paraId="626829FC" w14:textId="77777777" w:rsidR="0092036D" w:rsidRPr="001E560C" w:rsidRDefault="006B5618">
          <w:pPr>
            <w:pStyle w:val="TOC1"/>
            <w:tabs>
              <w:tab w:val="right" w:leader="dot" w:pos="9350"/>
            </w:tabs>
            <w:rPr>
              <w:rFonts w:asciiTheme="majorHAnsi" w:eastAsiaTheme="minorEastAsia" w:hAnsiTheme="majorHAnsi"/>
              <w:noProof/>
              <w:sz w:val="40"/>
              <w:szCs w:val="40"/>
            </w:rPr>
          </w:pPr>
          <w:hyperlink w:anchor="_Toc367227697" w:history="1">
            <w:r w:rsidR="0092036D" w:rsidRPr="001E560C">
              <w:rPr>
                <w:rStyle w:val="Hyperlink"/>
                <w:rFonts w:asciiTheme="majorHAnsi" w:hAnsiTheme="majorHAnsi"/>
                <w:noProof/>
                <w:sz w:val="40"/>
                <w:szCs w:val="40"/>
              </w:rPr>
              <w:t>Project Team Organization</w:t>
            </w:r>
            <w:r w:rsidR="0092036D" w:rsidRPr="001E560C">
              <w:rPr>
                <w:rFonts w:asciiTheme="majorHAnsi" w:hAnsiTheme="majorHAnsi"/>
                <w:noProof/>
                <w:webHidden/>
                <w:sz w:val="40"/>
                <w:szCs w:val="40"/>
              </w:rPr>
              <w:tab/>
            </w:r>
            <w:r w:rsidR="0092036D" w:rsidRPr="001E560C">
              <w:rPr>
                <w:rFonts w:asciiTheme="majorHAnsi" w:hAnsiTheme="majorHAnsi"/>
                <w:noProof/>
                <w:webHidden/>
                <w:sz w:val="40"/>
                <w:szCs w:val="40"/>
              </w:rPr>
              <w:fldChar w:fldCharType="begin"/>
            </w:r>
            <w:r w:rsidR="0092036D" w:rsidRPr="001E560C">
              <w:rPr>
                <w:rFonts w:asciiTheme="majorHAnsi" w:hAnsiTheme="majorHAnsi"/>
                <w:noProof/>
                <w:webHidden/>
                <w:sz w:val="40"/>
                <w:szCs w:val="40"/>
              </w:rPr>
              <w:instrText xml:space="preserve"> PAGEREF _Toc367227697 \h </w:instrText>
            </w:r>
            <w:r w:rsidR="0092036D" w:rsidRPr="001E560C">
              <w:rPr>
                <w:rFonts w:asciiTheme="majorHAnsi" w:hAnsiTheme="majorHAnsi"/>
                <w:noProof/>
                <w:webHidden/>
                <w:sz w:val="40"/>
                <w:szCs w:val="40"/>
              </w:rPr>
            </w:r>
            <w:r w:rsidR="0092036D" w:rsidRPr="001E560C">
              <w:rPr>
                <w:rFonts w:asciiTheme="majorHAnsi" w:hAnsiTheme="majorHAnsi"/>
                <w:noProof/>
                <w:webHidden/>
                <w:sz w:val="40"/>
                <w:szCs w:val="40"/>
              </w:rPr>
              <w:fldChar w:fldCharType="separate"/>
            </w:r>
            <w:r w:rsidR="002405ED">
              <w:rPr>
                <w:rFonts w:asciiTheme="majorHAnsi" w:hAnsiTheme="majorHAnsi"/>
                <w:noProof/>
                <w:webHidden/>
                <w:sz w:val="40"/>
                <w:szCs w:val="40"/>
              </w:rPr>
              <w:t>5</w:t>
            </w:r>
            <w:r w:rsidR="0092036D" w:rsidRPr="001E560C">
              <w:rPr>
                <w:rFonts w:asciiTheme="majorHAnsi" w:hAnsiTheme="majorHAnsi"/>
                <w:noProof/>
                <w:webHidden/>
                <w:sz w:val="40"/>
                <w:szCs w:val="40"/>
              </w:rPr>
              <w:fldChar w:fldCharType="end"/>
            </w:r>
          </w:hyperlink>
        </w:p>
        <w:p w14:paraId="511F8BD3" w14:textId="77777777" w:rsidR="0092036D" w:rsidRPr="001E560C" w:rsidRDefault="006B5618" w:rsidP="001E560C">
          <w:pPr>
            <w:pStyle w:val="TOC3"/>
            <w:rPr>
              <w:rFonts w:eastAsiaTheme="minorEastAsia"/>
            </w:rPr>
          </w:pPr>
          <w:hyperlink w:anchor="_Toc367227698" w:history="1">
            <w:r w:rsidR="0092036D" w:rsidRPr="001E560C">
              <w:rPr>
                <w:rStyle w:val="Hyperlink"/>
              </w:rPr>
              <w:t>Roles and Responsibilities:</w:t>
            </w:r>
            <w:r w:rsidR="0092036D" w:rsidRPr="001E560C">
              <w:rPr>
                <w:webHidden/>
              </w:rPr>
              <w:tab/>
            </w:r>
            <w:r w:rsidR="0092036D" w:rsidRPr="001E560C">
              <w:rPr>
                <w:webHidden/>
              </w:rPr>
              <w:fldChar w:fldCharType="begin"/>
            </w:r>
            <w:r w:rsidR="0092036D" w:rsidRPr="001E560C">
              <w:rPr>
                <w:webHidden/>
              </w:rPr>
              <w:instrText xml:space="preserve"> PAGEREF _Toc367227698 \h </w:instrText>
            </w:r>
            <w:r w:rsidR="0092036D" w:rsidRPr="001E560C">
              <w:rPr>
                <w:webHidden/>
              </w:rPr>
            </w:r>
            <w:r w:rsidR="0092036D" w:rsidRPr="001E560C">
              <w:rPr>
                <w:webHidden/>
              </w:rPr>
              <w:fldChar w:fldCharType="separate"/>
            </w:r>
            <w:r w:rsidR="002405ED">
              <w:rPr>
                <w:webHidden/>
              </w:rPr>
              <w:t>5</w:t>
            </w:r>
            <w:r w:rsidR="0092036D" w:rsidRPr="001E560C">
              <w:rPr>
                <w:webHidden/>
              </w:rPr>
              <w:fldChar w:fldCharType="end"/>
            </w:r>
          </w:hyperlink>
        </w:p>
        <w:p w14:paraId="42441158" w14:textId="77777777" w:rsidR="0092036D" w:rsidRPr="001E560C" w:rsidRDefault="006B5618">
          <w:pPr>
            <w:pStyle w:val="TOC1"/>
            <w:tabs>
              <w:tab w:val="right" w:leader="dot" w:pos="9350"/>
            </w:tabs>
            <w:rPr>
              <w:rFonts w:asciiTheme="majorHAnsi" w:eastAsiaTheme="minorEastAsia" w:hAnsiTheme="majorHAnsi"/>
              <w:noProof/>
              <w:sz w:val="40"/>
              <w:szCs w:val="40"/>
            </w:rPr>
          </w:pPr>
          <w:hyperlink w:anchor="_Toc367227699" w:history="1">
            <w:r w:rsidR="0092036D" w:rsidRPr="001E560C">
              <w:rPr>
                <w:rStyle w:val="Hyperlink"/>
                <w:rFonts w:asciiTheme="majorHAnsi" w:hAnsiTheme="majorHAnsi"/>
                <w:noProof/>
                <w:sz w:val="40"/>
                <w:szCs w:val="40"/>
              </w:rPr>
              <w:t>Resumes of Key Personnel</w:t>
            </w:r>
            <w:r w:rsidR="0092036D" w:rsidRPr="001E560C">
              <w:rPr>
                <w:rFonts w:asciiTheme="majorHAnsi" w:hAnsiTheme="majorHAnsi"/>
                <w:noProof/>
                <w:webHidden/>
                <w:sz w:val="40"/>
                <w:szCs w:val="40"/>
              </w:rPr>
              <w:tab/>
            </w:r>
            <w:r w:rsidR="0092036D" w:rsidRPr="001E560C">
              <w:rPr>
                <w:rFonts w:asciiTheme="majorHAnsi" w:hAnsiTheme="majorHAnsi"/>
                <w:noProof/>
                <w:webHidden/>
                <w:sz w:val="40"/>
                <w:szCs w:val="40"/>
              </w:rPr>
              <w:fldChar w:fldCharType="begin"/>
            </w:r>
            <w:r w:rsidR="0092036D" w:rsidRPr="001E560C">
              <w:rPr>
                <w:rFonts w:asciiTheme="majorHAnsi" w:hAnsiTheme="majorHAnsi"/>
                <w:noProof/>
                <w:webHidden/>
                <w:sz w:val="40"/>
                <w:szCs w:val="40"/>
              </w:rPr>
              <w:instrText xml:space="preserve"> PAGEREF _Toc367227699 \h </w:instrText>
            </w:r>
            <w:r w:rsidR="0092036D" w:rsidRPr="001E560C">
              <w:rPr>
                <w:rFonts w:asciiTheme="majorHAnsi" w:hAnsiTheme="majorHAnsi"/>
                <w:noProof/>
                <w:webHidden/>
                <w:sz w:val="40"/>
                <w:szCs w:val="40"/>
              </w:rPr>
            </w:r>
            <w:r w:rsidR="0092036D" w:rsidRPr="001E560C">
              <w:rPr>
                <w:rFonts w:asciiTheme="majorHAnsi" w:hAnsiTheme="majorHAnsi"/>
                <w:noProof/>
                <w:webHidden/>
                <w:sz w:val="40"/>
                <w:szCs w:val="40"/>
              </w:rPr>
              <w:fldChar w:fldCharType="separate"/>
            </w:r>
            <w:r w:rsidR="002405ED">
              <w:rPr>
                <w:rFonts w:asciiTheme="majorHAnsi" w:hAnsiTheme="majorHAnsi"/>
                <w:noProof/>
                <w:webHidden/>
                <w:sz w:val="40"/>
                <w:szCs w:val="40"/>
              </w:rPr>
              <w:t>6</w:t>
            </w:r>
            <w:r w:rsidR="0092036D" w:rsidRPr="001E560C">
              <w:rPr>
                <w:rFonts w:asciiTheme="majorHAnsi" w:hAnsiTheme="majorHAnsi"/>
                <w:noProof/>
                <w:webHidden/>
                <w:sz w:val="40"/>
                <w:szCs w:val="40"/>
              </w:rPr>
              <w:fldChar w:fldCharType="end"/>
            </w:r>
          </w:hyperlink>
        </w:p>
        <w:p w14:paraId="485A21D4" w14:textId="77777777" w:rsidR="0092036D" w:rsidRPr="001E560C" w:rsidRDefault="006B5618" w:rsidP="001E560C">
          <w:pPr>
            <w:pStyle w:val="TOC3"/>
            <w:rPr>
              <w:rFonts w:eastAsiaTheme="minorEastAsia"/>
              <w:sz w:val="32"/>
            </w:rPr>
          </w:pPr>
          <w:hyperlink w:anchor="_Toc367227700" w:history="1">
            <w:r w:rsidR="0092036D" w:rsidRPr="001E560C">
              <w:rPr>
                <w:rStyle w:val="Hyperlink"/>
              </w:rPr>
              <w:t>Kyle Betchel:</w:t>
            </w:r>
            <w:r w:rsidR="0092036D" w:rsidRPr="001E560C">
              <w:rPr>
                <w:webHidden/>
                <w:sz w:val="32"/>
              </w:rPr>
              <w:tab/>
            </w:r>
            <w:r w:rsidR="0092036D" w:rsidRPr="001E560C">
              <w:rPr>
                <w:webHidden/>
                <w:sz w:val="32"/>
              </w:rPr>
              <w:fldChar w:fldCharType="begin"/>
            </w:r>
            <w:r w:rsidR="0092036D" w:rsidRPr="001E560C">
              <w:rPr>
                <w:webHidden/>
                <w:sz w:val="32"/>
              </w:rPr>
              <w:instrText xml:space="preserve"> PAGEREF _Toc367227700 \h </w:instrText>
            </w:r>
            <w:r w:rsidR="0092036D" w:rsidRPr="001E560C">
              <w:rPr>
                <w:webHidden/>
                <w:sz w:val="32"/>
              </w:rPr>
            </w:r>
            <w:r w:rsidR="0092036D" w:rsidRPr="001E560C">
              <w:rPr>
                <w:webHidden/>
                <w:sz w:val="32"/>
              </w:rPr>
              <w:fldChar w:fldCharType="separate"/>
            </w:r>
            <w:r w:rsidR="002405ED">
              <w:rPr>
                <w:webHidden/>
                <w:sz w:val="32"/>
              </w:rPr>
              <w:t>6</w:t>
            </w:r>
            <w:r w:rsidR="0092036D" w:rsidRPr="001E560C">
              <w:rPr>
                <w:webHidden/>
                <w:sz w:val="32"/>
              </w:rPr>
              <w:fldChar w:fldCharType="end"/>
            </w:r>
          </w:hyperlink>
        </w:p>
        <w:p w14:paraId="44D09915" w14:textId="77777777" w:rsidR="0092036D" w:rsidRPr="001E560C" w:rsidRDefault="006B5618" w:rsidP="001E560C">
          <w:pPr>
            <w:pStyle w:val="TOC3"/>
            <w:rPr>
              <w:rFonts w:eastAsiaTheme="minorEastAsia"/>
              <w:sz w:val="32"/>
            </w:rPr>
          </w:pPr>
          <w:hyperlink w:anchor="_Toc367227701" w:history="1">
            <w:r w:rsidR="0092036D" w:rsidRPr="001E560C">
              <w:rPr>
                <w:rStyle w:val="Hyperlink"/>
              </w:rPr>
              <w:t>Dhruval Darji:</w:t>
            </w:r>
            <w:r w:rsidR="0092036D" w:rsidRPr="001E560C">
              <w:rPr>
                <w:webHidden/>
                <w:sz w:val="32"/>
              </w:rPr>
              <w:tab/>
            </w:r>
            <w:r w:rsidR="0092036D" w:rsidRPr="001E560C">
              <w:rPr>
                <w:webHidden/>
                <w:sz w:val="32"/>
              </w:rPr>
              <w:fldChar w:fldCharType="begin"/>
            </w:r>
            <w:r w:rsidR="0092036D" w:rsidRPr="001E560C">
              <w:rPr>
                <w:webHidden/>
                <w:sz w:val="32"/>
              </w:rPr>
              <w:instrText xml:space="preserve"> PAGEREF _Toc367227701 \h </w:instrText>
            </w:r>
            <w:r w:rsidR="0092036D" w:rsidRPr="001E560C">
              <w:rPr>
                <w:webHidden/>
                <w:sz w:val="32"/>
              </w:rPr>
            </w:r>
            <w:r w:rsidR="0092036D" w:rsidRPr="001E560C">
              <w:rPr>
                <w:webHidden/>
                <w:sz w:val="32"/>
              </w:rPr>
              <w:fldChar w:fldCharType="separate"/>
            </w:r>
            <w:r w:rsidR="002405ED">
              <w:rPr>
                <w:webHidden/>
                <w:sz w:val="32"/>
              </w:rPr>
              <w:t>7</w:t>
            </w:r>
            <w:r w:rsidR="0092036D" w:rsidRPr="001E560C">
              <w:rPr>
                <w:webHidden/>
                <w:sz w:val="32"/>
              </w:rPr>
              <w:fldChar w:fldCharType="end"/>
            </w:r>
          </w:hyperlink>
        </w:p>
        <w:p w14:paraId="118D9705" w14:textId="77777777" w:rsidR="0092036D" w:rsidRPr="001E560C" w:rsidRDefault="006B5618" w:rsidP="001E560C">
          <w:pPr>
            <w:pStyle w:val="TOC3"/>
            <w:rPr>
              <w:rFonts w:eastAsiaTheme="minorEastAsia"/>
              <w:sz w:val="32"/>
            </w:rPr>
          </w:pPr>
          <w:hyperlink w:anchor="_Toc367227702" w:history="1">
            <w:r w:rsidR="0092036D" w:rsidRPr="001E560C">
              <w:rPr>
                <w:rStyle w:val="Hyperlink"/>
              </w:rPr>
              <w:t>Han Htet:</w:t>
            </w:r>
            <w:r w:rsidR="0092036D" w:rsidRPr="001E560C">
              <w:rPr>
                <w:webHidden/>
                <w:sz w:val="32"/>
              </w:rPr>
              <w:tab/>
            </w:r>
            <w:r w:rsidR="0092036D" w:rsidRPr="001E560C">
              <w:rPr>
                <w:webHidden/>
                <w:sz w:val="32"/>
              </w:rPr>
              <w:fldChar w:fldCharType="begin"/>
            </w:r>
            <w:r w:rsidR="0092036D" w:rsidRPr="001E560C">
              <w:rPr>
                <w:webHidden/>
                <w:sz w:val="32"/>
              </w:rPr>
              <w:instrText xml:space="preserve"> PAGEREF _Toc367227702 \h </w:instrText>
            </w:r>
            <w:r w:rsidR="0092036D" w:rsidRPr="001E560C">
              <w:rPr>
                <w:webHidden/>
                <w:sz w:val="32"/>
              </w:rPr>
            </w:r>
            <w:r w:rsidR="0092036D" w:rsidRPr="001E560C">
              <w:rPr>
                <w:webHidden/>
                <w:sz w:val="32"/>
              </w:rPr>
              <w:fldChar w:fldCharType="separate"/>
            </w:r>
            <w:r w:rsidR="002405ED">
              <w:rPr>
                <w:webHidden/>
                <w:sz w:val="32"/>
              </w:rPr>
              <w:t>8</w:t>
            </w:r>
            <w:r w:rsidR="0092036D" w:rsidRPr="001E560C">
              <w:rPr>
                <w:webHidden/>
                <w:sz w:val="32"/>
              </w:rPr>
              <w:fldChar w:fldCharType="end"/>
            </w:r>
          </w:hyperlink>
        </w:p>
        <w:p w14:paraId="7FE74CDD" w14:textId="77777777" w:rsidR="0092036D" w:rsidRPr="001E560C" w:rsidRDefault="006B5618" w:rsidP="001E560C">
          <w:pPr>
            <w:pStyle w:val="TOC3"/>
            <w:rPr>
              <w:rFonts w:eastAsiaTheme="minorEastAsia"/>
              <w:sz w:val="32"/>
            </w:rPr>
          </w:pPr>
          <w:hyperlink w:anchor="_Toc367227703" w:history="1">
            <w:r w:rsidR="0092036D" w:rsidRPr="001E560C">
              <w:rPr>
                <w:rStyle w:val="Hyperlink"/>
              </w:rPr>
              <w:t>Marie Ibrahim:</w:t>
            </w:r>
            <w:r w:rsidR="0092036D" w:rsidRPr="001E560C">
              <w:rPr>
                <w:webHidden/>
                <w:sz w:val="32"/>
              </w:rPr>
              <w:tab/>
            </w:r>
            <w:r w:rsidR="0092036D" w:rsidRPr="001E560C">
              <w:rPr>
                <w:webHidden/>
                <w:sz w:val="32"/>
              </w:rPr>
              <w:fldChar w:fldCharType="begin"/>
            </w:r>
            <w:r w:rsidR="0092036D" w:rsidRPr="001E560C">
              <w:rPr>
                <w:webHidden/>
                <w:sz w:val="32"/>
              </w:rPr>
              <w:instrText xml:space="preserve"> PAGEREF _Toc367227703 \h </w:instrText>
            </w:r>
            <w:r w:rsidR="0092036D" w:rsidRPr="001E560C">
              <w:rPr>
                <w:webHidden/>
                <w:sz w:val="32"/>
              </w:rPr>
            </w:r>
            <w:r w:rsidR="0092036D" w:rsidRPr="001E560C">
              <w:rPr>
                <w:webHidden/>
                <w:sz w:val="32"/>
              </w:rPr>
              <w:fldChar w:fldCharType="separate"/>
            </w:r>
            <w:r w:rsidR="002405ED">
              <w:rPr>
                <w:webHidden/>
                <w:sz w:val="32"/>
              </w:rPr>
              <w:t>9</w:t>
            </w:r>
            <w:r w:rsidR="0092036D" w:rsidRPr="001E560C">
              <w:rPr>
                <w:webHidden/>
                <w:sz w:val="32"/>
              </w:rPr>
              <w:fldChar w:fldCharType="end"/>
            </w:r>
          </w:hyperlink>
        </w:p>
        <w:p w14:paraId="677CC760" w14:textId="77777777" w:rsidR="0092036D" w:rsidRPr="001E560C" w:rsidRDefault="006B5618" w:rsidP="001E560C">
          <w:pPr>
            <w:pStyle w:val="TOC3"/>
            <w:rPr>
              <w:rFonts w:eastAsiaTheme="minorEastAsia"/>
              <w:sz w:val="32"/>
            </w:rPr>
          </w:pPr>
          <w:hyperlink w:anchor="_Toc367227705" w:history="1">
            <w:r w:rsidR="0092036D" w:rsidRPr="001E560C">
              <w:rPr>
                <w:rStyle w:val="Hyperlink"/>
              </w:rPr>
              <w:t>Manuel Ruiz:</w:t>
            </w:r>
            <w:r w:rsidR="0092036D" w:rsidRPr="001E560C">
              <w:rPr>
                <w:webHidden/>
                <w:sz w:val="32"/>
              </w:rPr>
              <w:tab/>
            </w:r>
            <w:r w:rsidR="0092036D" w:rsidRPr="001E560C">
              <w:rPr>
                <w:webHidden/>
                <w:sz w:val="32"/>
              </w:rPr>
              <w:fldChar w:fldCharType="begin"/>
            </w:r>
            <w:r w:rsidR="0092036D" w:rsidRPr="001E560C">
              <w:rPr>
                <w:webHidden/>
                <w:sz w:val="32"/>
              </w:rPr>
              <w:instrText xml:space="preserve"> PAGEREF _Toc367227705 \h </w:instrText>
            </w:r>
            <w:r w:rsidR="0092036D" w:rsidRPr="001E560C">
              <w:rPr>
                <w:webHidden/>
                <w:sz w:val="32"/>
              </w:rPr>
            </w:r>
            <w:r w:rsidR="0092036D" w:rsidRPr="001E560C">
              <w:rPr>
                <w:webHidden/>
                <w:sz w:val="32"/>
              </w:rPr>
              <w:fldChar w:fldCharType="separate"/>
            </w:r>
            <w:r w:rsidR="002405ED">
              <w:rPr>
                <w:webHidden/>
                <w:sz w:val="32"/>
              </w:rPr>
              <w:t>10</w:t>
            </w:r>
            <w:r w:rsidR="0092036D" w:rsidRPr="001E560C">
              <w:rPr>
                <w:webHidden/>
                <w:sz w:val="32"/>
              </w:rPr>
              <w:fldChar w:fldCharType="end"/>
            </w:r>
          </w:hyperlink>
        </w:p>
        <w:p w14:paraId="04542635" w14:textId="77777777" w:rsidR="00F57B3C" w:rsidRPr="00927827" w:rsidRDefault="00F57B3C">
          <w:pPr>
            <w:rPr>
              <w:rFonts w:ascii="Comic Sans MS" w:hAnsi="Comic Sans MS"/>
            </w:rPr>
          </w:pPr>
          <w:r w:rsidRPr="001E560C">
            <w:rPr>
              <w:rFonts w:asciiTheme="majorHAnsi" w:hAnsiTheme="majorHAnsi"/>
              <w:b/>
              <w:bCs/>
              <w:noProof/>
              <w:sz w:val="40"/>
              <w:szCs w:val="40"/>
            </w:rPr>
            <w:fldChar w:fldCharType="end"/>
          </w:r>
        </w:p>
      </w:sdtContent>
    </w:sdt>
    <w:p w14:paraId="2B4A7AF9" w14:textId="77777777" w:rsidR="00606824" w:rsidRPr="00927827" w:rsidRDefault="00606824">
      <w:pPr>
        <w:rPr>
          <w:rFonts w:ascii="Comic Sans MS" w:hAnsi="Comic Sans MS"/>
          <w:b/>
          <w:bCs/>
          <w:noProof/>
        </w:rPr>
      </w:pPr>
      <w:r w:rsidRPr="00927827">
        <w:rPr>
          <w:rFonts w:ascii="Comic Sans MS" w:hAnsi="Comic Sans MS"/>
          <w:b/>
          <w:bCs/>
          <w:noProof/>
        </w:rPr>
        <w:br w:type="page"/>
      </w:r>
    </w:p>
    <w:p w14:paraId="63476267" w14:textId="3D107F0C" w:rsidR="00F57B3C" w:rsidRPr="001E560C" w:rsidRDefault="00F57B3C" w:rsidP="00062079">
      <w:pPr>
        <w:pStyle w:val="Heading1"/>
        <w:rPr>
          <w:rFonts w:asciiTheme="minorHAnsi" w:hAnsiTheme="minorHAnsi"/>
          <w:sz w:val="52"/>
        </w:rPr>
      </w:pPr>
      <w:bookmarkStart w:id="0" w:name="_Toc241082459"/>
      <w:bookmarkStart w:id="1" w:name="_Toc367227692"/>
      <w:r w:rsidRPr="001E560C">
        <w:rPr>
          <w:rFonts w:asciiTheme="minorHAnsi" w:hAnsiTheme="minorHAnsi"/>
          <w:sz w:val="52"/>
        </w:rPr>
        <w:t>Scope</w:t>
      </w:r>
      <w:bookmarkEnd w:id="0"/>
      <w:bookmarkEnd w:id="1"/>
    </w:p>
    <w:p w14:paraId="2525FABA" w14:textId="77777777" w:rsidR="00062079" w:rsidRPr="00927827" w:rsidRDefault="00062079" w:rsidP="00062079">
      <w:pPr>
        <w:rPr>
          <w:rFonts w:ascii="Comic Sans MS" w:hAnsi="Comic Sans MS"/>
        </w:rPr>
      </w:pPr>
    </w:p>
    <w:p w14:paraId="2A71F43A" w14:textId="77777777" w:rsidR="00D64794" w:rsidRPr="001E560C" w:rsidRDefault="77599D81" w:rsidP="00D64794">
      <w:pPr>
        <w:pStyle w:val="Heading3"/>
        <w:rPr>
          <w:rFonts w:eastAsia="Calibri"/>
          <w:sz w:val="36"/>
        </w:rPr>
      </w:pPr>
      <w:bookmarkStart w:id="2" w:name="_Toc241082460"/>
      <w:r w:rsidRPr="001E560C">
        <w:rPr>
          <w:rFonts w:eastAsia="Calibri"/>
        </w:rPr>
        <w:t xml:space="preserve">            </w:t>
      </w:r>
      <w:bookmarkStart w:id="3" w:name="_Toc367227693"/>
      <w:r w:rsidRPr="001E560C">
        <w:rPr>
          <w:rFonts w:eastAsia="Calibri"/>
          <w:sz w:val="36"/>
        </w:rPr>
        <w:t>Project Objective:</w:t>
      </w:r>
      <w:bookmarkEnd w:id="2"/>
      <w:bookmarkEnd w:id="3"/>
    </w:p>
    <w:p w14:paraId="703DBC88" w14:textId="2D337257" w:rsidR="004A7A32" w:rsidRPr="001E560C" w:rsidRDefault="004A7A32" w:rsidP="004A7A32">
      <w:pPr>
        <w:pStyle w:val="NoSpacing"/>
        <w:ind w:left="1440"/>
        <w:rPr>
          <w:ins w:id="4" w:author="Dhruval Darji" w:date="2013-09-18T00:31:00Z"/>
          <w:rFonts w:asciiTheme="majorHAnsi" w:hAnsiTheme="majorHAnsi"/>
          <w:sz w:val="32"/>
        </w:rPr>
      </w:pPr>
      <w:bookmarkStart w:id="5" w:name="_Toc241082461"/>
      <w:r w:rsidRPr="001E560C">
        <w:rPr>
          <w:rFonts w:asciiTheme="majorHAnsi" w:hAnsiTheme="majorHAnsi"/>
          <w:sz w:val="32"/>
        </w:rPr>
        <w:t xml:space="preserve">The goal of this project is to provide users with a basic, functioning game of Baker’s Dozen Solitaire. Users will be able to fully enjoy the game utilizing only input from a mouse. </w:t>
      </w:r>
    </w:p>
    <w:p w14:paraId="3ACEDE50" w14:textId="77777777" w:rsidR="00C94197" w:rsidRPr="001E560C" w:rsidRDefault="00C94197" w:rsidP="004A7A32">
      <w:pPr>
        <w:pStyle w:val="NoSpacing"/>
        <w:ind w:left="1440"/>
        <w:rPr>
          <w:rFonts w:asciiTheme="majorHAnsi" w:hAnsiTheme="majorHAnsi"/>
          <w:sz w:val="32"/>
        </w:rPr>
      </w:pPr>
    </w:p>
    <w:p w14:paraId="4EB42C3F" w14:textId="77777777" w:rsidR="0077024F" w:rsidRPr="001E560C" w:rsidRDefault="77599D81" w:rsidP="0077024F">
      <w:pPr>
        <w:pStyle w:val="Heading3"/>
        <w:rPr>
          <w:rFonts w:asciiTheme="minorHAnsi" w:eastAsia="Calibri" w:hAnsiTheme="minorHAnsi"/>
          <w:sz w:val="36"/>
        </w:rPr>
      </w:pPr>
      <w:r w:rsidRPr="001E560C">
        <w:rPr>
          <w:rFonts w:asciiTheme="minorHAnsi" w:eastAsia="Calibri" w:hAnsiTheme="minorHAnsi"/>
          <w:sz w:val="36"/>
        </w:rPr>
        <w:t xml:space="preserve">            </w:t>
      </w:r>
      <w:bookmarkStart w:id="6" w:name="_Toc367227694"/>
      <w:r w:rsidRPr="001E560C">
        <w:rPr>
          <w:rFonts w:asciiTheme="minorHAnsi" w:eastAsia="Calibri" w:hAnsiTheme="minorHAnsi"/>
          <w:sz w:val="36"/>
        </w:rPr>
        <w:t>In-Scope:</w:t>
      </w:r>
      <w:bookmarkEnd w:id="6"/>
      <w:r w:rsidRPr="001E560C">
        <w:rPr>
          <w:rFonts w:asciiTheme="minorHAnsi" w:eastAsia="Calibri" w:hAnsiTheme="minorHAnsi"/>
          <w:sz w:val="36"/>
        </w:rPr>
        <w:t xml:space="preserve"> </w:t>
      </w:r>
      <w:bookmarkEnd w:id="5"/>
    </w:p>
    <w:p w14:paraId="041F0F9B" w14:textId="5283DF94" w:rsidR="00F57B3C" w:rsidRPr="001E560C" w:rsidRDefault="77599D81" w:rsidP="00F222D8">
      <w:pPr>
        <w:pStyle w:val="NoSpacing"/>
        <w:ind w:left="1440"/>
        <w:rPr>
          <w:rFonts w:asciiTheme="majorHAnsi" w:hAnsiTheme="majorHAnsi"/>
          <w:sz w:val="32"/>
        </w:rPr>
      </w:pPr>
      <w:r w:rsidRPr="001E560C">
        <w:rPr>
          <w:rFonts w:asciiTheme="majorHAnsi" w:hAnsiTheme="majorHAnsi"/>
          <w:sz w:val="32"/>
        </w:rPr>
        <w:t>The following deliverables/capabilities comprise the scope of the Bakers Dozen Solitaire</w:t>
      </w:r>
      <w:r w:rsidR="00F222D8" w:rsidRPr="001E560C">
        <w:rPr>
          <w:rFonts w:asciiTheme="majorHAnsi" w:hAnsiTheme="majorHAnsi"/>
          <w:sz w:val="32"/>
        </w:rPr>
        <w:t>:</w:t>
      </w:r>
    </w:p>
    <w:p w14:paraId="402D9E96" w14:textId="6AEFFB2B" w:rsidR="00F57B3C" w:rsidRPr="001E560C" w:rsidRDefault="77599D81" w:rsidP="00F222D8">
      <w:pPr>
        <w:pStyle w:val="ListParagraph"/>
        <w:numPr>
          <w:ilvl w:val="0"/>
          <w:numId w:val="8"/>
        </w:numPr>
        <w:rPr>
          <w:rFonts w:asciiTheme="majorHAnsi" w:hAnsiTheme="majorHAnsi"/>
          <w:sz w:val="32"/>
        </w:rPr>
      </w:pPr>
      <w:r w:rsidRPr="001E560C">
        <w:rPr>
          <w:rFonts w:asciiTheme="majorHAnsi" w:eastAsia="Calibri" w:hAnsiTheme="majorHAnsi"/>
          <w:sz w:val="32"/>
        </w:rPr>
        <w:t>Intuitive and easy to use GUI</w:t>
      </w:r>
    </w:p>
    <w:p w14:paraId="09E7868A" w14:textId="7C93F0A5" w:rsidR="00F57B3C" w:rsidRPr="001E560C" w:rsidRDefault="77599D81" w:rsidP="00F222D8">
      <w:pPr>
        <w:pStyle w:val="ListParagraph"/>
        <w:numPr>
          <w:ilvl w:val="0"/>
          <w:numId w:val="8"/>
        </w:numPr>
        <w:rPr>
          <w:rFonts w:asciiTheme="majorHAnsi" w:hAnsiTheme="majorHAnsi"/>
          <w:sz w:val="32"/>
        </w:rPr>
      </w:pPr>
      <w:r w:rsidRPr="001E560C">
        <w:rPr>
          <w:rFonts w:asciiTheme="majorHAnsi" w:eastAsia="Calibri" w:hAnsiTheme="majorHAnsi"/>
          <w:sz w:val="32"/>
        </w:rPr>
        <w:t xml:space="preserve">Gaming board will consist of a standard 52 </w:t>
      </w:r>
      <w:r w:rsidR="00F222D8" w:rsidRPr="001E560C">
        <w:rPr>
          <w:rFonts w:asciiTheme="majorHAnsi" w:eastAsia="Calibri" w:hAnsiTheme="majorHAnsi"/>
          <w:sz w:val="32"/>
        </w:rPr>
        <w:t>card deck</w:t>
      </w:r>
      <w:r w:rsidRPr="001E560C">
        <w:rPr>
          <w:rFonts w:asciiTheme="majorHAnsi" w:eastAsia="Calibri" w:hAnsiTheme="majorHAnsi"/>
          <w:sz w:val="32"/>
        </w:rPr>
        <w:t xml:space="preserve">, </w:t>
      </w:r>
      <w:r w:rsidR="00F222D8" w:rsidRPr="001E560C">
        <w:rPr>
          <w:rFonts w:asciiTheme="majorHAnsi" w:eastAsia="Calibri" w:hAnsiTheme="majorHAnsi"/>
          <w:sz w:val="32"/>
        </w:rPr>
        <w:t xml:space="preserve">which is </w:t>
      </w:r>
      <w:r w:rsidRPr="001E560C">
        <w:rPr>
          <w:rFonts w:asciiTheme="majorHAnsi" w:eastAsia="Calibri" w:hAnsiTheme="majorHAnsi"/>
          <w:sz w:val="32"/>
        </w:rPr>
        <w:t>randomly shuffled</w:t>
      </w:r>
    </w:p>
    <w:p w14:paraId="1E0E0A12" w14:textId="74A20612" w:rsidR="00F57B3C" w:rsidRPr="001E560C" w:rsidRDefault="77599D81" w:rsidP="00F222D8">
      <w:pPr>
        <w:pStyle w:val="ListParagraph"/>
        <w:numPr>
          <w:ilvl w:val="0"/>
          <w:numId w:val="8"/>
        </w:numPr>
        <w:rPr>
          <w:rFonts w:asciiTheme="majorHAnsi" w:hAnsiTheme="majorHAnsi"/>
          <w:sz w:val="32"/>
        </w:rPr>
      </w:pPr>
      <w:r w:rsidRPr="001E560C">
        <w:rPr>
          <w:rFonts w:asciiTheme="majorHAnsi" w:eastAsia="Calibri" w:hAnsiTheme="majorHAnsi"/>
          <w:sz w:val="32"/>
        </w:rPr>
        <w:t>Logic that is consistent with Bakers Dozen Solitaire rules</w:t>
      </w:r>
    </w:p>
    <w:p w14:paraId="50679942" w14:textId="31F11D0A" w:rsidR="00C94197" w:rsidRPr="001E560C" w:rsidRDefault="77599D81" w:rsidP="0092036D">
      <w:pPr>
        <w:pStyle w:val="ListParagraph"/>
        <w:numPr>
          <w:ilvl w:val="0"/>
          <w:numId w:val="8"/>
        </w:numPr>
        <w:rPr>
          <w:rFonts w:asciiTheme="majorHAnsi" w:hAnsiTheme="majorHAnsi"/>
          <w:sz w:val="32"/>
        </w:rPr>
      </w:pPr>
      <w:r w:rsidRPr="001E560C">
        <w:rPr>
          <w:rFonts w:asciiTheme="majorHAnsi" w:eastAsia="Calibri" w:hAnsiTheme="majorHAnsi"/>
          <w:sz w:val="32"/>
        </w:rPr>
        <w:t>Desktop application containing the game</w:t>
      </w:r>
      <w:ins w:id="7" w:author="Dhruval Darji" w:date="2013-09-18T00:31:00Z">
        <w:r w:rsidR="00C94197" w:rsidRPr="001E560C">
          <w:rPr>
            <w:rFonts w:asciiTheme="majorHAnsi" w:eastAsia="Calibri" w:hAnsiTheme="majorHAnsi"/>
            <w:sz w:val="32"/>
          </w:rPr>
          <w:br/>
        </w:r>
      </w:ins>
    </w:p>
    <w:p w14:paraId="4F4A4597" w14:textId="77777777" w:rsidR="00D64794" w:rsidRPr="001E560C" w:rsidRDefault="77599D81" w:rsidP="00D64794">
      <w:pPr>
        <w:pStyle w:val="Heading3"/>
        <w:rPr>
          <w:rFonts w:asciiTheme="minorHAnsi" w:eastAsia="Calibri" w:hAnsiTheme="minorHAnsi"/>
          <w:sz w:val="36"/>
        </w:rPr>
      </w:pPr>
      <w:bookmarkStart w:id="8" w:name="_Toc241082462"/>
      <w:r w:rsidRPr="001E560C">
        <w:rPr>
          <w:rFonts w:asciiTheme="minorHAnsi" w:eastAsia="Calibri" w:hAnsiTheme="minorHAnsi"/>
          <w:sz w:val="36"/>
        </w:rPr>
        <w:t xml:space="preserve">            </w:t>
      </w:r>
      <w:bookmarkStart w:id="9" w:name="_Toc367227695"/>
      <w:r w:rsidRPr="001E560C">
        <w:rPr>
          <w:rFonts w:asciiTheme="minorHAnsi" w:eastAsia="Calibri" w:hAnsiTheme="minorHAnsi"/>
          <w:sz w:val="36"/>
        </w:rPr>
        <w:t>Out-of-Scope:</w:t>
      </w:r>
      <w:bookmarkEnd w:id="8"/>
      <w:bookmarkEnd w:id="9"/>
    </w:p>
    <w:p w14:paraId="275899F4" w14:textId="6F5C8BD7" w:rsidR="00F57B3C" w:rsidRPr="001E560C" w:rsidRDefault="77599D81" w:rsidP="00D64794">
      <w:pPr>
        <w:pStyle w:val="NoSpacing"/>
        <w:ind w:left="1440"/>
        <w:rPr>
          <w:rFonts w:asciiTheme="majorHAnsi" w:hAnsiTheme="majorHAnsi"/>
          <w:sz w:val="32"/>
        </w:rPr>
      </w:pPr>
      <w:r w:rsidRPr="001E560C">
        <w:rPr>
          <w:rFonts w:asciiTheme="majorHAnsi" w:hAnsiTheme="majorHAnsi"/>
          <w:sz w:val="32"/>
        </w:rPr>
        <w:t>This section lists the items that are known to be out of scope for the initial phase of the Bakers Dozen Solitaire.</w:t>
      </w:r>
    </w:p>
    <w:p w14:paraId="4D1D7E6E" w14:textId="1C6C1BE2" w:rsidR="00F57B3C" w:rsidRPr="001E560C" w:rsidRDefault="77599D81" w:rsidP="00F222D8">
      <w:pPr>
        <w:pStyle w:val="ListParagraph"/>
        <w:numPr>
          <w:ilvl w:val="0"/>
          <w:numId w:val="10"/>
        </w:numPr>
        <w:rPr>
          <w:rFonts w:asciiTheme="majorHAnsi" w:hAnsiTheme="majorHAnsi"/>
          <w:sz w:val="32"/>
        </w:rPr>
      </w:pPr>
      <w:r w:rsidRPr="001E560C">
        <w:rPr>
          <w:rFonts w:asciiTheme="majorHAnsi" w:eastAsia="Calibri" w:hAnsiTheme="majorHAnsi"/>
          <w:sz w:val="32"/>
        </w:rPr>
        <w:t>Ability to change to different version of solitaire</w:t>
      </w:r>
    </w:p>
    <w:p w14:paraId="3D65A2BC" w14:textId="5BAFC520" w:rsidR="00F57B3C" w:rsidRPr="001E560C" w:rsidRDefault="77599D81" w:rsidP="00F222D8">
      <w:pPr>
        <w:pStyle w:val="ListParagraph"/>
        <w:numPr>
          <w:ilvl w:val="0"/>
          <w:numId w:val="10"/>
        </w:numPr>
        <w:rPr>
          <w:rFonts w:asciiTheme="majorHAnsi" w:hAnsiTheme="majorHAnsi"/>
          <w:sz w:val="32"/>
        </w:rPr>
      </w:pPr>
      <w:r w:rsidRPr="001E560C">
        <w:rPr>
          <w:rFonts w:asciiTheme="majorHAnsi" w:eastAsia="Calibri" w:hAnsiTheme="majorHAnsi"/>
          <w:sz w:val="32"/>
        </w:rPr>
        <w:t>Ability to save high score</w:t>
      </w:r>
    </w:p>
    <w:p w14:paraId="68F35E1C" w14:textId="72E8A229" w:rsidR="00F57B3C" w:rsidRPr="001E560C" w:rsidRDefault="77599D81" w:rsidP="00F222D8">
      <w:pPr>
        <w:pStyle w:val="ListParagraph"/>
        <w:numPr>
          <w:ilvl w:val="0"/>
          <w:numId w:val="10"/>
        </w:numPr>
        <w:rPr>
          <w:rFonts w:asciiTheme="majorHAnsi" w:hAnsiTheme="majorHAnsi"/>
          <w:sz w:val="32"/>
        </w:rPr>
      </w:pPr>
      <w:r w:rsidRPr="001E560C">
        <w:rPr>
          <w:rFonts w:asciiTheme="majorHAnsi" w:eastAsia="Calibri" w:hAnsiTheme="majorHAnsi"/>
          <w:sz w:val="32"/>
        </w:rPr>
        <w:t>Recording duration of a game</w:t>
      </w:r>
    </w:p>
    <w:p w14:paraId="7AEEC1E0" w14:textId="3314129C" w:rsidR="00F57B3C" w:rsidRPr="001E560C" w:rsidRDefault="77599D81" w:rsidP="00F222D8">
      <w:pPr>
        <w:pStyle w:val="ListParagraph"/>
        <w:numPr>
          <w:ilvl w:val="0"/>
          <w:numId w:val="10"/>
        </w:numPr>
        <w:rPr>
          <w:rFonts w:asciiTheme="majorHAnsi" w:hAnsiTheme="majorHAnsi"/>
          <w:sz w:val="32"/>
        </w:rPr>
      </w:pPr>
      <w:r w:rsidRPr="001E560C">
        <w:rPr>
          <w:rFonts w:asciiTheme="majorHAnsi" w:eastAsia="Calibri" w:hAnsiTheme="majorHAnsi"/>
          <w:sz w:val="32"/>
        </w:rPr>
        <w:t>Other methods of input (keyboard, touchscreen)</w:t>
      </w:r>
    </w:p>
    <w:p w14:paraId="73A5AB7E" w14:textId="77777777" w:rsidR="00B02353" w:rsidRPr="001E560C" w:rsidRDefault="00F57B3C" w:rsidP="00B02353">
      <w:pPr>
        <w:pStyle w:val="Heading1"/>
        <w:rPr>
          <w:rFonts w:asciiTheme="minorHAnsi" w:hAnsiTheme="minorHAnsi"/>
          <w:sz w:val="52"/>
        </w:rPr>
      </w:pPr>
      <w:r w:rsidRPr="001E560C">
        <w:rPr>
          <w:rFonts w:asciiTheme="minorHAnsi" w:hAnsiTheme="minorHAnsi"/>
          <w:sz w:val="52"/>
        </w:rPr>
        <w:br w:type="page"/>
      </w:r>
      <w:bookmarkStart w:id="10" w:name="_Toc241082463"/>
      <w:bookmarkStart w:id="11" w:name="_Toc367227696"/>
      <w:r w:rsidR="00B02353" w:rsidRPr="001E560C">
        <w:rPr>
          <w:rFonts w:asciiTheme="minorHAnsi" w:hAnsiTheme="minorHAnsi"/>
          <w:sz w:val="52"/>
        </w:rPr>
        <w:t>Detailed Project Description</w:t>
      </w:r>
      <w:bookmarkEnd w:id="10"/>
      <w:bookmarkEnd w:id="11"/>
    </w:p>
    <w:p w14:paraId="0FBC0411" w14:textId="77777777" w:rsidR="001E560C" w:rsidRPr="001E560C" w:rsidRDefault="001E560C" w:rsidP="001E560C"/>
    <w:p w14:paraId="6AA0416A" w14:textId="67561F37" w:rsidR="6AA0416A" w:rsidRPr="001E560C" w:rsidRDefault="6AA0416A" w:rsidP="6AA0416A">
      <w:pPr>
        <w:rPr>
          <w:rFonts w:asciiTheme="majorHAnsi" w:hAnsiTheme="majorHAnsi"/>
          <w:sz w:val="32"/>
        </w:rPr>
      </w:pPr>
      <w:r w:rsidRPr="001E560C">
        <w:rPr>
          <w:rFonts w:asciiTheme="majorHAnsi" w:hAnsiTheme="majorHAnsi"/>
          <w:sz w:val="32"/>
        </w:rPr>
        <w:t>The Rules of Baker's Dozen Solitaire</w:t>
      </w:r>
    </w:p>
    <w:p w14:paraId="6961DD6C" w14:textId="4EAEE9A1" w:rsidR="6AA0416A" w:rsidRPr="001E560C" w:rsidRDefault="6AA0416A" w:rsidP="00F14753">
      <w:pPr>
        <w:pStyle w:val="ListParagraph"/>
        <w:numPr>
          <w:ilvl w:val="0"/>
          <w:numId w:val="12"/>
        </w:numPr>
        <w:rPr>
          <w:rFonts w:asciiTheme="majorHAnsi" w:hAnsiTheme="majorHAnsi"/>
          <w:sz w:val="32"/>
        </w:rPr>
      </w:pPr>
      <w:r w:rsidRPr="001E560C">
        <w:rPr>
          <w:rFonts w:asciiTheme="majorHAnsi" w:eastAsia="Calibri" w:hAnsiTheme="majorHAnsi"/>
          <w:sz w:val="32"/>
        </w:rPr>
        <w:t>All cards will be dealt face up and form 13 columns with 4 cards each</w:t>
      </w:r>
    </w:p>
    <w:p w14:paraId="77A5CE8C" w14:textId="77A5CE8C" w:rsidR="6AA0416A" w:rsidRPr="001E560C" w:rsidRDefault="6AA0416A" w:rsidP="00F14753">
      <w:pPr>
        <w:pStyle w:val="ListParagraph"/>
        <w:numPr>
          <w:ilvl w:val="0"/>
          <w:numId w:val="12"/>
        </w:numPr>
        <w:rPr>
          <w:rFonts w:asciiTheme="majorHAnsi" w:hAnsiTheme="majorHAnsi"/>
          <w:sz w:val="32"/>
        </w:rPr>
      </w:pPr>
      <w:r w:rsidRPr="001E560C">
        <w:rPr>
          <w:rFonts w:asciiTheme="majorHAnsi" w:eastAsia="Calibri" w:hAnsiTheme="majorHAnsi"/>
          <w:sz w:val="32"/>
        </w:rPr>
        <w:t>There should be 4 kings at the bottom of each column.</w:t>
      </w:r>
    </w:p>
    <w:p w14:paraId="6B0E95BE" w14:textId="6B0E95BE" w:rsidR="6AA0416A" w:rsidRPr="001E560C" w:rsidRDefault="6AA0416A" w:rsidP="00F14753">
      <w:pPr>
        <w:pStyle w:val="ListParagraph"/>
        <w:numPr>
          <w:ilvl w:val="0"/>
          <w:numId w:val="12"/>
        </w:numPr>
        <w:rPr>
          <w:rFonts w:asciiTheme="majorHAnsi" w:hAnsiTheme="majorHAnsi"/>
          <w:sz w:val="32"/>
        </w:rPr>
      </w:pPr>
      <w:r w:rsidRPr="001E560C">
        <w:rPr>
          <w:rFonts w:asciiTheme="majorHAnsi" w:eastAsia="Calibri" w:hAnsiTheme="majorHAnsi"/>
          <w:sz w:val="32"/>
        </w:rPr>
        <w:t>Only cards which are completely uncovered may be played on a foundation.</w:t>
      </w:r>
    </w:p>
    <w:p w14:paraId="068D053D" w14:textId="3F5314F0" w:rsidR="6AA0416A" w:rsidRPr="001E560C" w:rsidRDefault="6AA0416A" w:rsidP="00F14753">
      <w:pPr>
        <w:pStyle w:val="ListParagraph"/>
        <w:numPr>
          <w:ilvl w:val="0"/>
          <w:numId w:val="12"/>
        </w:numPr>
        <w:rPr>
          <w:rFonts w:asciiTheme="majorHAnsi" w:hAnsiTheme="majorHAnsi"/>
          <w:sz w:val="32"/>
        </w:rPr>
      </w:pPr>
      <w:r w:rsidRPr="001E560C">
        <w:rPr>
          <w:rFonts w:asciiTheme="majorHAnsi" w:eastAsia="Calibri" w:hAnsiTheme="majorHAnsi"/>
          <w:sz w:val="32"/>
        </w:rPr>
        <w:t>There are 4 empty card spots to the side; this is the location of the foundation cards</w:t>
      </w:r>
    </w:p>
    <w:p w14:paraId="554FABEB" w14:textId="5709E93B" w:rsidR="6AA0416A" w:rsidRPr="001E560C" w:rsidRDefault="6AA0416A" w:rsidP="00F14753">
      <w:pPr>
        <w:pStyle w:val="ListParagraph"/>
        <w:numPr>
          <w:ilvl w:val="0"/>
          <w:numId w:val="12"/>
        </w:numPr>
        <w:rPr>
          <w:rFonts w:asciiTheme="majorHAnsi" w:hAnsiTheme="majorHAnsi"/>
          <w:sz w:val="32"/>
        </w:rPr>
      </w:pPr>
      <w:r w:rsidRPr="001E560C">
        <w:rPr>
          <w:rFonts w:asciiTheme="majorHAnsi" w:eastAsia="Calibri" w:hAnsiTheme="majorHAnsi"/>
          <w:sz w:val="32"/>
        </w:rPr>
        <w:t>Cards must be placed into the foundation spot and must be the corresponding suit and be one value higher than the previous foundation card.</w:t>
      </w:r>
    </w:p>
    <w:p w14:paraId="023CDC2F" w14:textId="7AC1E9CD" w:rsidR="6AA0416A" w:rsidRPr="001E560C" w:rsidRDefault="6AA0416A" w:rsidP="00F14753">
      <w:pPr>
        <w:pStyle w:val="ListParagraph"/>
        <w:numPr>
          <w:ilvl w:val="0"/>
          <w:numId w:val="12"/>
        </w:numPr>
        <w:rPr>
          <w:rFonts w:asciiTheme="majorHAnsi" w:hAnsiTheme="majorHAnsi"/>
          <w:sz w:val="32"/>
        </w:rPr>
      </w:pPr>
      <w:r w:rsidRPr="001E560C">
        <w:rPr>
          <w:rFonts w:asciiTheme="majorHAnsi" w:eastAsia="Calibri" w:hAnsiTheme="majorHAnsi"/>
          <w:sz w:val="32"/>
        </w:rPr>
        <w:t xml:space="preserve">In order to find the next foundation card, players must manipulate the cards in the 13 columns. </w:t>
      </w:r>
    </w:p>
    <w:p w14:paraId="7C07CB8D" w14:textId="7C07CB8D" w:rsidR="6AA0416A" w:rsidRPr="001E560C" w:rsidRDefault="6AA0416A" w:rsidP="00F94231">
      <w:pPr>
        <w:ind w:left="720"/>
        <w:rPr>
          <w:rFonts w:asciiTheme="majorHAnsi" w:hAnsiTheme="majorHAnsi"/>
          <w:sz w:val="32"/>
        </w:rPr>
      </w:pPr>
      <w:r w:rsidRPr="001E560C">
        <w:rPr>
          <w:rFonts w:asciiTheme="majorHAnsi" w:eastAsia="Calibri" w:hAnsiTheme="majorHAnsi"/>
          <w:sz w:val="32"/>
        </w:rPr>
        <w:t>Card suit does not matter in the columns; they simply need to be one number lower than the card on which they are being placed.</w:t>
      </w:r>
    </w:p>
    <w:p w14:paraId="1B10D0F7" w14:textId="45149D11" w:rsidR="6AA0416A" w:rsidRPr="001E560C" w:rsidRDefault="001E560C" w:rsidP="001E560C">
      <w:pPr>
        <w:ind w:left="720"/>
        <w:rPr>
          <w:rFonts w:asciiTheme="majorHAnsi" w:hAnsiTheme="majorHAnsi"/>
          <w:sz w:val="32"/>
        </w:rPr>
      </w:pPr>
      <w:r>
        <w:rPr>
          <w:rFonts w:asciiTheme="majorHAnsi" w:eastAsia="Calibri" w:hAnsiTheme="majorHAnsi"/>
          <w:i/>
          <w:sz w:val="32"/>
        </w:rPr>
        <w:t xml:space="preserve">       </w:t>
      </w:r>
      <w:r w:rsidR="004A7A32" w:rsidRPr="001E560C">
        <w:rPr>
          <w:rFonts w:asciiTheme="majorHAnsi" w:eastAsia="Calibri" w:hAnsiTheme="majorHAnsi"/>
          <w:i/>
          <w:sz w:val="32"/>
        </w:rPr>
        <w:t>E.g</w:t>
      </w:r>
      <w:r w:rsidR="6AA0416A" w:rsidRPr="001E560C">
        <w:rPr>
          <w:rFonts w:asciiTheme="majorHAnsi" w:eastAsia="Calibri" w:hAnsiTheme="majorHAnsi"/>
          <w:i/>
          <w:sz w:val="32"/>
        </w:rPr>
        <w:t>. A 3 of hearts can be placed over a 4 of clubs or spades, etc.</w:t>
      </w:r>
    </w:p>
    <w:p w14:paraId="13043219" w14:textId="1B5DEB6B" w:rsidR="00B02353" w:rsidRPr="001E560C" w:rsidRDefault="6AA0416A" w:rsidP="00B02353">
      <w:pPr>
        <w:pStyle w:val="ListParagraph"/>
        <w:numPr>
          <w:ilvl w:val="0"/>
          <w:numId w:val="12"/>
        </w:numPr>
        <w:rPr>
          <w:rFonts w:asciiTheme="majorHAnsi" w:hAnsiTheme="majorHAnsi"/>
        </w:rPr>
      </w:pPr>
      <w:r w:rsidRPr="001E560C">
        <w:rPr>
          <w:rFonts w:asciiTheme="majorHAnsi" w:eastAsia="Calibri" w:hAnsiTheme="majorHAnsi"/>
          <w:sz w:val="32"/>
        </w:rPr>
        <w:t>Player wins when all cards are placed in correct order in the foundation slots.</w:t>
      </w:r>
      <w:r w:rsidR="00B02353" w:rsidRPr="001E560C">
        <w:rPr>
          <w:rFonts w:asciiTheme="majorHAnsi" w:hAnsiTheme="majorHAnsi"/>
          <w:sz w:val="32"/>
        </w:rPr>
        <w:br w:type="page"/>
      </w:r>
    </w:p>
    <w:p w14:paraId="280F587E" w14:textId="606F4DA9" w:rsidR="00F57B3C" w:rsidRPr="001E560C" w:rsidRDefault="00F57B3C" w:rsidP="00983C2D">
      <w:pPr>
        <w:pStyle w:val="Heading1"/>
        <w:rPr>
          <w:rFonts w:asciiTheme="minorHAnsi" w:hAnsiTheme="minorHAnsi"/>
          <w:sz w:val="52"/>
        </w:rPr>
      </w:pPr>
      <w:bookmarkStart w:id="12" w:name="_Toc241082464"/>
      <w:bookmarkStart w:id="13" w:name="_Toc367227697"/>
      <w:r w:rsidRPr="001E560C">
        <w:rPr>
          <w:rFonts w:asciiTheme="minorHAnsi" w:hAnsiTheme="minorHAnsi"/>
          <w:sz w:val="52"/>
        </w:rPr>
        <w:t>Project Team Organization</w:t>
      </w:r>
      <w:bookmarkEnd w:id="12"/>
      <w:bookmarkEnd w:id="13"/>
    </w:p>
    <w:p w14:paraId="4212A5CC" w14:textId="77777777" w:rsidR="00983C2D" w:rsidRPr="00983C2D" w:rsidRDefault="00983C2D" w:rsidP="00983C2D"/>
    <w:p w14:paraId="6FC2A479" w14:textId="77777777" w:rsidR="00F57B3C" w:rsidRPr="001E560C" w:rsidRDefault="00F57B3C" w:rsidP="00786E3A">
      <w:pPr>
        <w:pStyle w:val="Heading3"/>
        <w:rPr>
          <w:rFonts w:asciiTheme="minorHAnsi" w:hAnsiTheme="minorHAnsi"/>
          <w:sz w:val="44"/>
        </w:rPr>
      </w:pPr>
      <w:r w:rsidRPr="001E560C">
        <w:rPr>
          <w:rFonts w:asciiTheme="minorHAnsi" w:hAnsiTheme="minorHAnsi"/>
          <w:sz w:val="44"/>
        </w:rPr>
        <w:tab/>
      </w:r>
      <w:bookmarkStart w:id="14" w:name="_Toc241082465"/>
      <w:bookmarkStart w:id="15" w:name="_Toc367227698"/>
      <w:r w:rsidRPr="001E560C">
        <w:rPr>
          <w:rFonts w:asciiTheme="minorHAnsi" w:hAnsiTheme="minorHAnsi"/>
          <w:sz w:val="44"/>
        </w:rPr>
        <w:t>Roles and Responsibilities:</w:t>
      </w:r>
      <w:bookmarkEnd w:id="14"/>
      <w:bookmarkEnd w:id="15"/>
    </w:p>
    <w:tbl>
      <w:tblPr>
        <w:tblStyle w:val="GridTable6Colorful-Accent11"/>
        <w:tblpPr w:leftFromText="180" w:rightFromText="180" w:vertAnchor="text" w:horzAnchor="margin" w:tblpXSpec="right" w:tblpY="334"/>
        <w:tblW w:w="0" w:type="auto"/>
        <w:tblLook w:val="04A0" w:firstRow="1" w:lastRow="0" w:firstColumn="1" w:lastColumn="0" w:noHBand="0" w:noVBand="1"/>
      </w:tblPr>
      <w:tblGrid>
        <w:gridCol w:w="828"/>
        <w:gridCol w:w="2772"/>
        <w:gridCol w:w="2872"/>
        <w:gridCol w:w="2366"/>
      </w:tblGrid>
      <w:tr w:rsidR="00786E3A" w:rsidRPr="001E560C" w14:paraId="2188BE54" w14:textId="77777777" w:rsidTr="001E560C">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828" w:type="dxa"/>
            <w:vAlign w:val="center"/>
          </w:tcPr>
          <w:p w14:paraId="192CB9D5" w14:textId="77777777" w:rsidR="00786E3A" w:rsidRPr="00AC3F59" w:rsidRDefault="00786E3A" w:rsidP="001E560C">
            <w:pPr>
              <w:jc w:val="center"/>
              <w:rPr>
                <w:rFonts w:asciiTheme="majorHAnsi" w:hAnsiTheme="majorHAnsi"/>
                <w:sz w:val="32"/>
                <w:szCs w:val="32"/>
              </w:rPr>
            </w:pPr>
          </w:p>
        </w:tc>
        <w:tc>
          <w:tcPr>
            <w:tcW w:w="2772" w:type="dxa"/>
            <w:vAlign w:val="center"/>
          </w:tcPr>
          <w:p w14:paraId="63E1EE3A" w14:textId="77777777" w:rsidR="00786E3A" w:rsidRPr="00AC3F59" w:rsidRDefault="00786E3A" w:rsidP="0015428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AC3F59">
              <w:rPr>
                <w:rFonts w:asciiTheme="majorHAnsi" w:hAnsiTheme="majorHAnsi"/>
                <w:sz w:val="32"/>
                <w:szCs w:val="32"/>
              </w:rPr>
              <w:t>Roles</w:t>
            </w:r>
          </w:p>
        </w:tc>
        <w:tc>
          <w:tcPr>
            <w:tcW w:w="2872" w:type="dxa"/>
            <w:vAlign w:val="center"/>
          </w:tcPr>
          <w:p w14:paraId="6D7D1CB5" w14:textId="77777777" w:rsidR="00786E3A" w:rsidRPr="00AC3F59" w:rsidRDefault="00786E3A" w:rsidP="0015428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AC3F59">
              <w:rPr>
                <w:rFonts w:asciiTheme="majorHAnsi" w:hAnsiTheme="majorHAnsi"/>
                <w:sz w:val="32"/>
                <w:szCs w:val="32"/>
              </w:rPr>
              <w:t>Responsibilities</w:t>
            </w:r>
          </w:p>
        </w:tc>
        <w:tc>
          <w:tcPr>
            <w:tcW w:w="2366" w:type="dxa"/>
            <w:vAlign w:val="center"/>
          </w:tcPr>
          <w:p w14:paraId="73C32C55" w14:textId="44486F16" w:rsidR="00786E3A" w:rsidRPr="00AC3F59" w:rsidRDefault="77599D81" w:rsidP="0015428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AC3F59">
              <w:rPr>
                <w:rFonts w:asciiTheme="majorHAnsi" w:hAnsiTheme="majorHAnsi"/>
                <w:sz w:val="32"/>
                <w:szCs w:val="32"/>
              </w:rPr>
              <w:t>Resource(Name)</w:t>
            </w:r>
          </w:p>
        </w:tc>
      </w:tr>
      <w:tr w:rsidR="00786E3A" w:rsidRPr="001E560C" w14:paraId="44B7DC44" w14:textId="77777777" w:rsidTr="001E560C">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15FA6353" w14:textId="77777777" w:rsidR="00786E3A" w:rsidRPr="001E560C" w:rsidRDefault="00786E3A" w:rsidP="001E560C">
            <w:pPr>
              <w:pStyle w:val="ListParagraph"/>
              <w:numPr>
                <w:ilvl w:val="0"/>
                <w:numId w:val="4"/>
              </w:numPr>
              <w:jc w:val="center"/>
              <w:rPr>
                <w:rFonts w:asciiTheme="majorHAnsi" w:hAnsiTheme="majorHAnsi"/>
                <w:sz w:val="32"/>
                <w:szCs w:val="32"/>
              </w:rPr>
            </w:pPr>
          </w:p>
        </w:tc>
        <w:tc>
          <w:tcPr>
            <w:tcW w:w="2772" w:type="dxa"/>
            <w:vAlign w:val="center"/>
          </w:tcPr>
          <w:p w14:paraId="41C13394" w14:textId="3B73B3FD" w:rsidR="00786E3A" w:rsidRPr="001E560C" w:rsidRDefault="77599D81" w:rsidP="001542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Programming Lead</w:t>
            </w:r>
          </w:p>
        </w:tc>
        <w:tc>
          <w:tcPr>
            <w:tcW w:w="2872" w:type="dxa"/>
            <w:vAlign w:val="center"/>
          </w:tcPr>
          <w:p w14:paraId="2BE49919" w14:textId="11B8520F" w:rsidR="00786E3A" w:rsidRPr="001E560C" w:rsidRDefault="77599D81" w:rsidP="00F94231">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 xml:space="preserve">Ensures that the code of the whole application works properly; allocates portions of code accordingly. </w:t>
            </w:r>
          </w:p>
        </w:tc>
        <w:tc>
          <w:tcPr>
            <w:tcW w:w="2366" w:type="dxa"/>
            <w:vAlign w:val="center"/>
          </w:tcPr>
          <w:p w14:paraId="7BD20FDF" w14:textId="781BE79D" w:rsidR="00786E3A" w:rsidRPr="001E560C" w:rsidRDefault="77599D81" w:rsidP="001542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Druval Darji</w:t>
            </w:r>
          </w:p>
        </w:tc>
      </w:tr>
      <w:tr w:rsidR="00786E3A" w:rsidRPr="001E560C" w14:paraId="2F651DBA" w14:textId="77777777" w:rsidTr="001E560C">
        <w:trPr>
          <w:trHeight w:val="637"/>
        </w:trPr>
        <w:tc>
          <w:tcPr>
            <w:cnfStyle w:val="001000000000" w:firstRow="0" w:lastRow="0" w:firstColumn="1" w:lastColumn="0" w:oddVBand="0" w:evenVBand="0" w:oddHBand="0" w:evenHBand="0" w:firstRowFirstColumn="0" w:firstRowLastColumn="0" w:lastRowFirstColumn="0" w:lastRowLastColumn="0"/>
            <w:tcW w:w="828" w:type="dxa"/>
            <w:vAlign w:val="center"/>
          </w:tcPr>
          <w:p w14:paraId="5C89F917" w14:textId="77777777" w:rsidR="00786E3A" w:rsidRPr="001E560C" w:rsidRDefault="00786E3A" w:rsidP="001E560C">
            <w:pPr>
              <w:pStyle w:val="ListParagraph"/>
              <w:numPr>
                <w:ilvl w:val="0"/>
                <w:numId w:val="4"/>
              </w:numPr>
              <w:jc w:val="center"/>
              <w:rPr>
                <w:rFonts w:asciiTheme="majorHAnsi" w:hAnsiTheme="majorHAnsi"/>
                <w:sz w:val="32"/>
                <w:szCs w:val="32"/>
              </w:rPr>
            </w:pPr>
          </w:p>
        </w:tc>
        <w:tc>
          <w:tcPr>
            <w:tcW w:w="2772" w:type="dxa"/>
            <w:vAlign w:val="center"/>
          </w:tcPr>
          <w:p w14:paraId="3425BFC6" w14:textId="516EFF29" w:rsidR="00786E3A" w:rsidRPr="001E560C" w:rsidRDefault="77599D81" w:rsidP="0015428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Programmer: Main/Classes</w:t>
            </w:r>
          </w:p>
        </w:tc>
        <w:tc>
          <w:tcPr>
            <w:tcW w:w="2872" w:type="dxa"/>
            <w:vAlign w:val="center"/>
          </w:tcPr>
          <w:p w14:paraId="273ACF4C" w14:textId="23BD21D3" w:rsidR="00786E3A" w:rsidRPr="001E560C" w:rsidRDefault="77599D81" w:rsidP="00F94231">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Creates and maintains the main logic and subsequent classes function properly; back end development</w:t>
            </w:r>
          </w:p>
        </w:tc>
        <w:tc>
          <w:tcPr>
            <w:tcW w:w="2366" w:type="dxa"/>
            <w:vAlign w:val="center"/>
          </w:tcPr>
          <w:p w14:paraId="162F4B36" w14:textId="2421591E" w:rsidR="00786E3A" w:rsidRPr="001E560C" w:rsidRDefault="77599D81" w:rsidP="0015428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 xml:space="preserve">Marie </w:t>
            </w:r>
            <w:r w:rsidR="2421591E" w:rsidRPr="001E560C">
              <w:rPr>
                <w:rFonts w:asciiTheme="majorHAnsi" w:eastAsia="Calibri" w:hAnsiTheme="majorHAnsi"/>
                <w:sz w:val="28"/>
                <w:szCs w:val="28"/>
              </w:rPr>
              <w:t>Ibrahim</w:t>
            </w:r>
            <w:r w:rsidRPr="001E560C">
              <w:rPr>
                <w:rFonts w:asciiTheme="majorHAnsi" w:eastAsia="Calibri" w:hAnsiTheme="majorHAnsi"/>
                <w:sz w:val="28"/>
                <w:szCs w:val="28"/>
              </w:rPr>
              <w:t>, Manuel Ruiz</w:t>
            </w:r>
          </w:p>
        </w:tc>
      </w:tr>
      <w:tr w:rsidR="003B74ED" w:rsidRPr="001E560C" w14:paraId="5C5117B6" w14:textId="77777777" w:rsidTr="001E560C">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828" w:type="dxa"/>
            <w:vAlign w:val="center"/>
          </w:tcPr>
          <w:p w14:paraId="4DF3547C" w14:textId="34BC6F53" w:rsidR="003B74ED" w:rsidRPr="001E560C" w:rsidRDefault="003B74ED" w:rsidP="001E560C">
            <w:pPr>
              <w:pStyle w:val="ListParagraph"/>
              <w:numPr>
                <w:ilvl w:val="0"/>
                <w:numId w:val="4"/>
              </w:numPr>
              <w:jc w:val="center"/>
              <w:rPr>
                <w:rFonts w:asciiTheme="majorHAnsi" w:hAnsiTheme="majorHAnsi"/>
                <w:sz w:val="32"/>
                <w:szCs w:val="32"/>
              </w:rPr>
            </w:pPr>
          </w:p>
        </w:tc>
        <w:tc>
          <w:tcPr>
            <w:tcW w:w="2772" w:type="dxa"/>
            <w:vAlign w:val="center"/>
          </w:tcPr>
          <w:p w14:paraId="0AFCF4FD" w14:textId="1AA6F594" w:rsidR="003B74ED" w:rsidRPr="001E560C" w:rsidRDefault="003B74ED" w:rsidP="0015428B">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sz w:val="28"/>
                <w:szCs w:val="28"/>
              </w:rPr>
            </w:pPr>
            <w:r w:rsidRPr="001E560C">
              <w:rPr>
                <w:rFonts w:asciiTheme="majorHAnsi" w:eastAsia="Calibri" w:hAnsiTheme="majorHAnsi"/>
                <w:sz w:val="28"/>
                <w:szCs w:val="28"/>
              </w:rPr>
              <w:t>Programmer: GUI</w:t>
            </w:r>
          </w:p>
        </w:tc>
        <w:tc>
          <w:tcPr>
            <w:tcW w:w="2872" w:type="dxa"/>
            <w:vAlign w:val="center"/>
          </w:tcPr>
          <w:p w14:paraId="254F3C84" w14:textId="1227F520" w:rsidR="003B74ED" w:rsidRPr="001E560C" w:rsidRDefault="003B74ED" w:rsidP="00F94231">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sz w:val="28"/>
                <w:szCs w:val="28"/>
              </w:rPr>
            </w:pPr>
            <w:r w:rsidRPr="001E560C">
              <w:rPr>
                <w:rFonts w:asciiTheme="majorHAnsi" w:eastAsia="Calibri" w:hAnsiTheme="majorHAnsi"/>
                <w:sz w:val="28"/>
                <w:szCs w:val="28"/>
              </w:rPr>
              <w:t>Designs an intuitive and responsive GUI; front end development</w:t>
            </w:r>
          </w:p>
        </w:tc>
        <w:tc>
          <w:tcPr>
            <w:tcW w:w="2366" w:type="dxa"/>
            <w:vAlign w:val="center"/>
          </w:tcPr>
          <w:p w14:paraId="79FE2FD0" w14:textId="77777777" w:rsidR="003B74ED" w:rsidRPr="001E560C" w:rsidRDefault="003B74ED" w:rsidP="001542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1E560C">
              <w:rPr>
                <w:rFonts w:asciiTheme="majorHAnsi" w:hAnsiTheme="majorHAnsi"/>
                <w:sz w:val="28"/>
                <w:szCs w:val="28"/>
              </w:rPr>
              <w:t>Kyle Bechtel,</w:t>
            </w:r>
          </w:p>
          <w:p w14:paraId="6BD16D0A" w14:textId="277D24FE" w:rsidR="003B74ED" w:rsidRPr="001E560C" w:rsidRDefault="003B74ED" w:rsidP="0015428B">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sz w:val="28"/>
                <w:szCs w:val="28"/>
              </w:rPr>
            </w:pPr>
            <w:r w:rsidRPr="001E560C">
              <w:rPr>
                <w:rFonts w:asciiTheme="majorHAnsi" w:hAnsiTheme="majorHAnsi"/>
                <w:sz w:val="28"/>
                <w:szCs w:val="28"/>
              </w:rPr>
              <w:t>Druval Darji,</w:t>
            </w:r>
          </w:p>
        </w:tc>
      </w:tr>
      <w:tr w:rsidR="003B74ED" w:rsidRPr="001E560C" w14:paraId="07364554" w14:textId="77777777" w:rsidTr="001E560C">
        <w:trPr>
          <w:trHeight w:val="637"/>
        </w:trPr>
        <w:tc>
          <w:tcPr>
            <w:cnfStyle w:val="001000000000" w:firstRow="0" w:lastRow="0" w:firstColumn="1" w:lastColumn="0" w:oddVBand="0" w:evenVBand="0" w:oddHBand="0" w:evenHBand="0" w:firstRowFirstColumn="0" w:firstRowLastColumn="0" w:lastRowFirstColumn="0" w:lastRowLastColumn="0"/>
            <w:tcW w:w="828" w:type="dxa"/>
            <w:vAlign w:val="center"/>
          </w:tcPr>
          <w:p w14:paraId="3223E7A9" w14:textId="77777777" w:rsidR="003B74ED" w:rsidRPr="001E560C" w:rsidRDefault="003B74ED" w:rsidP="001E560C">
            <w:pPr>
              <w:pStyle w:val="ListParagraph"/>
              <w:numPr>
                <w:ilvl w:val="0"/>
                <w:numId w:val="4"/>
              </w:numPr>
              <w:jc w:val="center"/>
              <w:rPr>
                <w:rFonts w:asciiTheme="majorHAnsi" w:hAnsiTheme="majorHAnsi"/>
                <w:b w:val="0"/>
                <w:bCs w:val="0"/>
                <w:sz w:val="32"/>
                <w:szCs w:val="32"/>
              </w:rPr>
            </w:pPr>
          </w:p>
        </w:tc>
        <w:tc>
          <w:tcPr>
            <w:tcW w:w="2772" w:type="dxa"/>
            <w:vAlign w:val="center"/>
          </w:tcPr>
          <w:p w14:paraId="267B06B4" w14:textId="7B6037FD" w:rsidR="003B74ED" w:rsidRPr="001E560C" w:rsidRDefault="003B74ED" w:rsidP="0015428B">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sz w:val="28"/>
                <w:szCs w:val="28"/>
              </w:rPr>
            </w:pPr>
            <w:r w:rsidRPr="001E560C">
              <w:rPr>
                <w:rFonts w:asciiTheme="majorHAnsi" w:eastAsia="Calibri" w:hAnsiTheme="majorHAnsi"/>
                <w:sz w:val="28"/>
                <w:szCs w:val="28"/>
              </w:rPr>
              <w:t>Programmer: Test Writer</w:t>
            </w:r>
          </w:p>
        </w:tc>
        <w:tc>
          <w:tcPr>
            <w:tcW w:w="2872" w:type="dxa"/>
            <w:vAlign w:val="center"/>
          </w:tcPr>
          <w:p w14:paraId="58BCE5BB" w14:textId="6B3EDEC3" w:rsidR="003B74ED" w:rsidRPr="001E560C" w:rsidRDefault="003B74ED" w:rsidP="00F94231">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sz w:val="28"/>
                <w:szCs w:val="28"/>
              </w:rPr>
            </w:pPr>
            <w:r w:rsidRPr="001E560C">
              <w:rPr>
                <w:rFonts w:asciiTheme="majorHAnsi" w:eastAsia="Calibri" w:hAnsiTheme="majorHAnsi"/>
                <w:sz w:val="28"/>
                <w:szCs w:val="28"/>
              </w:rPr>
              <w:t>Creates test cases and examines for bugs/glitches in code or logic</w:t>
            </w:r>
          </w:p>
        </w:tc>
        <w:tc>
          <w:tcPr>
            <w:tcW w:w="2366" w:type="dxa"/>
            <w:vAlign w:val="center"/>
          </w:tcPr>
          <w:p w14:paraId="61C61591" w14:textId="4B1AD1C0" w:rsidR="003B74ED" w:rsidRPr="001E560C" w:rsidRDefault="003B74ED" w:rsidP="0015428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1E560C">
              <w:rPr>
                <w:rFonts w:asciiTheme="majorHAnsi" w:hAnsiTheme="majorHAnsi"/>
                <w:sz w:val="28"/>
                <w:szCs w:val="28"/>
              </w:rPr>
              <w:t xml:space="preserve">Kyle Bechtel, </w:t>
            </w:r>
            <w:r w:rsidRPr="001E560C">
              <w:rPr>
                <w:rFonts w:asciiTheme="majorHAnsi" w:eastAsia="Calibri" w:hAnsiTheme="majorHAnsi"/>
                <w:sz w:val="28"/>
                <w:szCs w:val="28"/>
              </w:rPr>
              <w:t>Han Htet</w:t>
            </w:r>
          </w:p>
        </w:tc>
      </w:tr>
      <w:tr w:rsidR="003B74ED" w:rsidRPr="001E560C" w14:paraId="69124654" w14:textId="77777777" w:rsidTr="001E560C">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828" w:type="dxa"/>
            <w:vAlign w:val="center"/>
          </w:tcPr>
          <w:p w14:paraId="460DF7E9" w14:textId="016C5F53" w:rsidR="003B74ED" w:rsidRPr="001E560C" w:rsidRDefault="003B74ED" w:rsidP="001E560C">
            <w:pPr>
              <w:pStyle w:val="ListParagraph"/>
              <w:numPr>
                <w:ilvl w:val="0"/>
                <w:numId w:val="4"/>
              </w:numPr>
              <w:jc w:val="center"/>
              <w:rPr>
                <w:rFonts w:asciiTheme="majorHAnsi" w:hAnsiTheme="majorHAnsi"/>
                <w:b w:val="0"/>
                <w:bCs w:val="0"/>
                <w:sz w:val="32"/>
                <w:szCs w:val="32"/>
              </w:rPr>
            </w:pPr>
          </w:p>
        </w:tc>
        <w:tc>
          <w:tcPr>
            <w:tcW w:w="2772" w:type="dxa"/>
            <w:vAlign w:val="center"/>
          </w:tcPr>
          <w:p w14:paraId="20EC6CC1" w14:textId="1268B4BE" w:rsidR="003B74ED" w:rsidRPr="001E560C" w:rsidRDefault="003B74ED" w:rsidP="0015428B">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sz w:val="28"/>
                <w:szCs w:val="28"/>
              </w:rPr>
            </w:pPr>
            <w:r w:rsidRPr="001E560C">
              <w:rPr>
                <w:rFonts w:asciiTheme="majorHAnsi" w:eastAsia="Calibri" w:hAnsiTheme="majorHAnsi"/>
                <w:sz w:val="28"/>
                <w:szCs w:val="28"/>
              </w:rPr>
              <w:t>Technical Writer</w:t>
            </w:r>
          </w:p>
        </w:tc>
        <w:tc>
          <w:tcPr>
            <w:tcW w:w="2872" w:type="dxa"/>
            <w:vAlign w:val="center"/>
          </w:tcPr>
          <w:p w14:paraId="2914EA0D" w14:textId="55EA9E0F" w:rsidR="003B74ED" w:rsidRPr="001E560C" w:rsidRDefault="003B74ED" w:rsidP="00F94231">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sz w:val="28"/>
                <w:szCs w:val="28"/>
              </w:rPr>
            </w:pPr>
            <w:r w:rsidRPr="001E560C">
              <w:rPr>
                <w:rFonts w:asciiTheme="majorHAnsi" w:eastAsia="Calibri" w:hAnsiTheme="majorHAnsi"/>
                <w:sz w:val="28"/>
                <w:szCs w:val="28"/>
              </w:rPr>
              <w:t>Documents process of coding and creates instructions for user</w:t>
            </w:r>
          </w:p>
        </w:tc>
        <w:tc>
          <w:tcPr>
            <w:tcW w:w="2366" w:type="dxa"/>
            <w:vAlign w:val="center"/>
          </w:tcPr>
          <w:p w14:paraId="1CDE700C" w14:textId="03C4EE10" w:rsidR="003B74ED" w:rsidRPr="001E560C" w:rsidRDefault="003B74ED" w:rsidP="001542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1E560C">
              <w:rPr>
                <w:rFonts w:asciiTheme="majorHAnsi" w:hAnsiTheme="majorHAnsi"/>
                <w:sz w:val="28"/>
                <w:szCs w:val="28"/>
              </w:rPr>
              <w:t>Han Htet,</w:t>
            </w:r>
          </w:p>
          <w:p w14:paraId="2263C892" w14:textId="10B2F7AC" w:rsidR="003B74ED" w:rsidRPr="001E560C" w:rsidRDefault="003B74ED" w:rsidP="001542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1E560C">
              <w:rPr>
                <w:rFonts w:asciiTheme="majorHAnsi" w:hAnsiTheme="majorHAnsi"/>
                <w:sz w:val="28"/>
                <w:szCs w:val="28"/>
              </w:rPr>
              <w:t>Marie Ibrahim,</w:t>
            </w:r>
            <w:r w:rsidRPr="001E560C">
              <w:rPr>
                <w:rFonts w:asciiTheme="majorHAnsi" w:eastAsia="Calibri" w:hAnsiTheme="majorHAnsi"/>
                <w:sz w:val="28"/>
                <w:szCs w:val="28"/>
              </w:rPr>
              <w:t xml:space="preserve"> Manuel Ruiz</w:t>
            </w:r>
          </w:p>
        </w:tc>
      </w:tr>
      <w:tr w:rsidR="003B74ED" w:rsidRPr="001E560C" w14:paraId="7894E62C" w14:textId="77777777" w:rsidTr="001E560C">
        <w:trPr>
          <w:trHeight w:val="585"/>
        </w:trPr>
        <w:tc>
          <w:tcPr>
            <w:cnfStyle w:val="001000000000" w:firstRow="0" w:lastRow="0" w:firstColumn="1" w:lastColumn="0" w:oddVBand="0" w:evenVBand="0" w:oddHBand="0" w:evenHBand="0" w:firstRowFirstColumn="0" w:firstRowLastColumn="0" w:lastRowFirstColumn="0" w:lastRowLastColumn="0"/>
            <w:tcW w:w="828" w:type="dxa"/>
          </w:tcPr>
          <w:p w14:paraId="7A2701EB" w14:textId="77777777" w:rsidR="003B74ED" w:rsidRPr="001E560C" w:rsidRDefault="003B74ED" w:rsidP="003B74ED">
            <w:pPr>
              <w:pStyle w:val="ListParagraph"/>
              <w:numPr>
                <w:ilvl w:val="0"/>
                <w:numId w:val="4"/>
              </w:numPr>
              <w:rPr>
                <w:rFonts w:asciiTheme="majorHAnsi" w:hAnsiTheme="majorHAnsi"/>
                <w:b w:val="0"/>
                <w:bCs w:val="0"/>
                <w:sz w:val="32"/>
                <w:szCs w:val="32"/>
              </w:rPr>
            </w:pPr>
          </w:p>
        </w:tc>
        <w:tc>
          <w:tcPr>
            <w:tcW w:w="2772" w:type="dxa"/>
            <w:vAlign w:val="center"/>
          </w:tcPr>
          <w:p w14:paraId="45818729" w14:textId="7FE92B99" w:rsidR="003B74ED" w:rsidRPr="001E560C" w:rsidRDefault="003B74ED" w:rsidP="0015428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Technical Analyst</w:t>
            </w:r>
          </w:p>
        </w:tc>
        <w:tc>
          <w:tcPr>
            <w:tcW w:w="2872" w:type="dxa"/>
            <w:vAlign w:val="center"/>
          </w:tcPr>
          <w:p w14:paraId="152B143A" w14:textId="726061F9" w:rsidR="003B74ED" w:rsidRPr="001E560C" w:rsidRDefault="003B74ED" w:rsidP="00F94231">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w:t>
            </w:r>
          </w:p>
        </w:tc>
        <w:tc>
          <w:tcPr>
            <w:tcW w:w="2366" w:type="dxa"/>
            <w:vAlign w:val="center"/>
          </w:tcPr>
          <w:p w14:paraId="30B3B0DD" w14:textId="2A5E5804" w:rsidR="003B74ED" w:rsidRPr="001E560C" w:rsidRDefault="003B74ED" w:rsidP="0015428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1E560C">
              <w:rPr>
                <w:rFonts w:asciiTheme="majorHAnsi" w:hAnsiTheme="majorHAnsi"/>
                <w:sz w:val="28"/>
                <w:szCs w:val="28"/>
              </w:rPr>
              <w:t>Marie Ibrahim</w:t>
            </w:r>
          </w:p>
        </w:tc>
      </w:tr>
      <w:tr w:rsidR="003B74ED" w:rsidRPr="001E560C" w14:paraId="687E075C" w14:textId="77777777" w:rsidTr="001E560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28" w:type="dxa"/>
          </w:tcPr>
          <w:p w14:paraId="034F28AA" w14:textId="77777777" w:rsidR="003B74ED" w:rsidRPr="001E560C" w:rsidRDefault="003B74ED" w:rsidP="003B74ED">
            <w:pPr>
              <w:pStyle w:val="ListParagraph"/>
              <w:numPr>
                <w:ilvl w:val="0"/>
                <w:numId w:val="4"/>
              </w:numPr>
              <w:rPr>
                <w:rFonts w:asciiTheme="majorHAnsi" w:hAnsiTheme="majorHAnsi"/>
                <w:b w:val="0"/>
                <w:bCs w:val="0"/>
                <w:sz w:val="32"/>
                <w:szCs w:val="32"/>
              </w:rPr>
            </w:pPr>
          </w:p>
        </w:tc>
        <w:tc>
          <w:tcPr>
            <w:tcW w:w="2772" w:type="dxa"/>
            <w:vAlign w:val="center"/>
          </w:tcPr>
          <w:p w14:paraId="0ED7ACD8" w14:textId="513F9573" w:rsidR="003B74ED" w:rsidRPr="001E560C" w:rsidRDefault="003B74ED" w:rsidP="001542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Requirements Analyst</w:t>
            </w:r>
          </w:p>
        </w:tc>
        <w:tc>
          <w:tcPr>
            <w:tcW w:w="2872" w:type="dxa"/>
            <w:vAlign w:val="center"/>
          </w:tcPr>
          <w:p w14:paraId="030E9EF6" w14:textId="5647B899" w:rsidR="003B74ED" w:rsidRPr="001E560C" w:rsidRDefault="003B74ED" w:rsidP="00F94231">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Gather, analyze, document, and validate needs of user</w:t>
            </w:r>
          </w:p>
        </w:tc>
        <w:tc>
          <w:tcPr>
            <w:tcW w:w="2366" w:type="dxa"/>
            <w:vAlign w:val="center"/>
          </w:tcPr>
          <w:p w14:paraId="62F4E83B" w14:textId="1E9D006B" w:rsidR="003B74ED" w:rsidRPr="001E560C" w:rsidRDefault="003B74ED" w:rsidP="001542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1E560C">
              <w:rPr>
                <w:rFonts w:asciiTheme="majorHAnsi" w:eastAsia="Calibri" w:hAnsiTheme="majorHAnsi"/>
                <w:sz w:val="28"/>
                <w:szCs w:val="28"/>
              </w:rPr>
              <w:t>Han Htet</w:t>
            </w:r>
          </w:p>
        </w:tc>
      </w:tr>
    </w:tbl>
    <w:p w14:paraId="363F62E3" w14:textId="77777777" w:rsidR="00F57B3C" w:rsidRPr="00927827" w:rsidRDefault="00F57B3C" w:rsidP="00F57B3C">
      <w:pPr>
        <w:rPr>
          <w:rFonts w:ascii="Comic Sans MS" w:hAnsi="Comic Sans MS"/>
        </w:rPr>
      </w:pPr>
      <w:r w:rsidRPr="00927827">
        <w:rPr>
          <w:rFonts w:ascii="Comic Sans MS" w:hAnsi="Comic Sans MS"/>
        </w:rPr>
        <w:tab/>
      </w:r>
    </w:p>
    <w:p w14:paraId="38C1723C" w14:textId="77777777" w:rsidR="005C1D31" w:rsidRPr="00927827" w:rsidRDefault="005C1D31">
      <w:pPr>
        <w:rPr>
          <w:rFonts w:ascii="Comic Sans MS" w:hAnsi="Comic Sans MS"/>
        </w:rPr>
      </w:pPr>
      <w:r w:rsidRPr="00927827">
        <w:rPr>
          <w:rFonts w:ascii="Comic Sans MS" w:hAnsi="Comic Sans MS"/>
        </w:rPr>
        <w:br w:type="page"/>
      </w:r>
    </w:p>
    <w:p w14:paraId="358AC37D" w14:textId="6E4925AB" w:rsidR="00506EDD" w:rsidRPr="00AC3F59" w:rsidRDefault="005C1D31" w:rsidP="006E70B0">
      <w:pPr>
        <w:pStyle w:val="Heading1"/>
        <w:jc w:val="center"/>
        <w:rPr>
          <w:rFonts w:asciiTheme="minorHAnsi" w:hAnsiTheme="minorHAnsi"/>
          <w:sz w:val="52"/>
        </w:rPr>
      </w:pPr>
      <w:bookmarkStart w:id="16" w:name="_Toc241082466"/>
      <w:bookmarkStart w:id="17" w:name="_Toc367227699"/>
      <w:r w:rsidRPr="00AC3F59">
        <w:rPr>
          <w:rFonts w:asciiTheme="minorHAnsi" w:hAnsiTheme="minorHAnsi"/>
          <w:sz w:val="52"/>
        </w:rPr>
        <w:t>Resumes of Key Personnel</w:t>
      </w:r>
      <w:bookmarkEnd w:id="16"/>
      <w:bookmarkEnd w:id="17"/>
    </w:p>
    <w:p w14:paraId="3C95E438" w14:textId="0737063D" w:rsidR="00C86BCC" w:rsidRDefault="006B5618" w:rsidP="006E70B0">
      <w:pPr>
        <w:pStyle w:val="Heading3"/>
        <w:rPr>
          <w:rFonts w:asciiTheme="minorHAnsi" w:hAnsiTheme="minorHAnsi"/>
          <w:color w:val="FFFFFF" w:themeColor="background1"/>
        </w:rPr>
      </w:pPr>
      <w:bookmarkStart w:id="18" w:name="_Toc241082467"/>
      <w:bookmarkStart w:id="19" w:name="_Toc367227700"/>
      <w:r>
        <w:rPr>
          <w:rFonts w:asciiTheme="minorHAnsi" w:hAnsiTheme="minorHAnsi"/>
          <w:noProof/>
          <w:color w:val="FFFFFF" w:themeColor="background1"/>
        </w:rPr>
        <w:object w:dxaOrig="1440" w:dyaOrig="1440" w14:anchorId="5B51A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8pt;margin-top:17.5pt;width:504.05pt;height:625.5pt;z-index:251659271" wrapcoords="2957 186 2957 372 10189 557 16586 557 10832 929 10800 1301 18739 1672 193 1672 193 3507 7843 3530 7843 3716 9386 3902 10800 3902 9707 4018 9707 4250 546 4436 -32 4436 -32 5017 96 5110 10800 5388 1061 5388 1061 5458 10800 5760 0 5969 0 6364 4371 6503 1543 6550 1511 6828 4307 6875 1511 7014 1511 7711 8743 7990 1061 8013 1061 8059 10800 8361 0 8570 0 9058 1671 9105 10800 9105 1543 9244 1543 9476 6493 9476 3954 9639 3054 9732 3054 10219 2282 10568 1511 10591 1607 10846 10800 10963 3086 10986 3086 11311 10800 11334 4629 11427 4596 11636 7104 11706 4018 11845 3054 11938 3118 12077 4564 12449 4596 12890 5271 13192 4596 13215 4693 13425 10800 13564 3086 13564 3086 13889 10800 13935 10800 14307 1029 14307 1029 14377 10800 14679 804 14679 -32 14702 -32 15074 1704 15422 1768 15608 5850 15794 1768 15794 1768 16095 10800 16165 1800 16258 1736 16467 2539 16537 1961 16723 1736 16815 1768 16955 9932 17280 1061 17350 1061 17419 10800 17652 932 17837 289 17837 193 18232 3246 18325 10800 18395 2925 18581 1736 18627 1736 19185 2475 19510 1736 19533 1832 19765 10800 19881 1768 19928 1768 20253 10800 20253 1800 20415 1736 20601 2475 20625 3246 20996 3279 21089 7554 21135 15782 21135 17389 21089 17325 20996 19800 20996 21407 20857 21375 20601 10800 20253 21343 20183 21343 19928 16457 19881 21407 19719 21439 18557 20861 18557 10768 18395 3504 18023 10800 17652 19607 17419 19607 17350 10768 17280 4307 16908 4371 16746 4211 16699 2668 16537 10800 16165 20475 16049 20668 15886 20154 15770 15332 15608 10479 15375 4982 15050 10800 14679 19575 14377 19575 14307 10800 14307 10800 13935 13082 13843 13082 13634 10800 13564 13950 13401 14111 13215 13693 13192 14400 12914 14432 12774 10414 12449 10543 12379 9964 12310 7039 12077 11829 11729 20861 11659 20861 11404 10800 11334 10800 10963 13918 10870 14014 10614 13468 10545 8614 10219 9514 10219 17839 9894 17904 9639 17454 9615 10639 9476 12696 9476 12696 9314 10800 9105 3632 8733 10800 8361 19607 8059 19607 8013 9514 7920 6364 7618 15171 7270 15171 7246 15300 7037 14979 7014 9675 6875 12761 6875 12793 6596 10800 6503 3471 6132 10800 5760 19607 5458 19607 5388 10800 5388 14689 5295 19993 5086 20057 4459 18643 4413 11764 4250 11764 4065 10800 3902 12793 3902 13596 3786 13564 3530 21343 3507 21343 1626 10800 1301 10800 929 12504 929 18514 650 18546 325 18418 209 17968 186 2957 186">
            <v:imagedata r:id="rId10" o:title=""/>
            <w10:wrap type="tight"/>
          </v:shape>
          <o:OLEObject Type="Embed" ProgID="Word.Document.12" ShapeID="_x0000_s1032" DrawAspect="Content" ObjectID="_1441025940" r:id="rId11">
            <o:FieldCodes>\s</o:FieldCodes>
          </o:OLEObject>
        </w:object>
      </w:r>
      <w:r w:rsidR="005417A2" w:rsidRPr="00AC3F59">
        <w:rPr>
          <w:rFonts w:asciiTheme="minorHAnsi" w:hAnsiTheme="minorHAnsi"/>
          <w:color w:val="FFFFFF" w:themeColor="background1"/>
        </w:rPr>
        <w:t>Kyle Betchel</w:t>
      </w:r>
      <w:r w:rsidR="005C1D31" w:rsidRPr="00AC3F59">
        <w:rPr>
          <w:rFonts w:asciiTheme="minorHAnsi" w:hAnsiTheme="minorHAnsi"/>
          <w:color w:val="FFFFFF" w:themeColor="background1"/>
        </w:rPr>
        <w:t>:</w:t>
      </w:r>
      <w:bookmarkEnd w:id="18"/>
      <w:bookmarkEnd w:id="19"/>
    </w:p>
    <w:p w14:paraId="1AF96709" w14:textId="5D6102E5" w:rsidR="005C1D31" w:rsidRPr="00AC3F59" w:rsidRDefault="005C1D31" w:rsidP="006E70B0">
      <w:pPr>
        <w:pStyle w:val="Heading3"/>
        <w:rPr>
          <w:rFonts w:asciiTheme="minorHAnsi" w:hAnsiTheme="minorHAnsi"/>
          <w:color w:val="FFFFFF" w:themeColor="background1"/>
        </w:rPr>
      </w:pPr>
      <w:bookmarkStart w:id="20" w:name="_GoBack"/>
      <w:r w:rsidRPr="00AC3F59">
        <w:rPr>
          <w:rFonts w:asciiTheme="minorHAnsi" w:hAnsiTheme="minorHAnsi"/>
          <w:color w:val="FFFFFF" w:themeColor="background1"/>
        </w:rPr>
        <w:br w:type="page"/>
      </w:r>
    </w:p>
    <w:p w14:paraId="318A8066" w14:textId="571CC7AB" w:rsidR="006E70B0" w:rsidRPr="00AC3F59" w:rsidRDefault="006B5618" w:rsidP="006E70B0">
      <w:pPr>
        <w:pStyle w:val="Heading3"/>
        <w:rPr>
          <w:rFonts w:asciiTheme="minorHAnsi" w:hAnsiTheme="minorHAnsi"/>
        </w:rPr>
      </w:pPr>
      <w:bookmarkStart w:id="21" w:name="_Toc241082468"/>
      <w:bookmarkStart w:id="22" w:name="_Toc367227701"/>
      <w:bookmarkEnd w:id="20"/>
      <w:r w:rsidRPr="00AC3F59">
        <w:rPr>
          <w:rFonts w:asciiTheme="minorHAnsi" w:hAnsiTheme="minorHAnsi"/>
          <w:noProof/>
          <w:color w:val="FFFFFF" w:themeColor="background1"/>
        </w:rPr>
        <w:object w:dxaOrig="1440" w:dyaOrig="1440" w14:anchorId="5B51A814">
          <v:shape id="_x0000_s1028" type="#_x0000_t75" style="position:absolute;margin-left:-9.95pt;margin-top:12.45pt;width:504.05pt;height:635pt;z-index:251658243" wrapcoords="2957 186 2957 372 10189 557 16586 557 10832 929 10800 1301 18739 1672 193 1672 193 3507 7843 3530 7843 3716 9386 3902 10800 3902 9707 4018 9707 4250 546 4436 -32 4436 -32 5017 96 5110 10800 5388 1061 5388 1061 5458 10800 5760 0 5969 0 6364 4371 6503 1543 6550 1511 6828 4307 6875 1511 7014 1511 7711 8743 7990 1061 8013 1061 8059 10800 8361 0 8570 0 9058 1671 9105 10800 9105 1543 9244 1543 9476 6493 9476 3954 9639 3054 9732 3054 10219 2282 10568 1511 10591 1607 10846 10800 10963 3086 10986 3086 11311 10800 11334 4629 11427 4596 11636 7104 11706 4018 11845 3054 11938 3118 12077 4564 12449 4596 12890 5271 13192 4596 13215 4693 13425 10800 13564 3086 13564 3086 13889 10800 13935 10800 14307 1029 14307 1029 14377 10800 14679 804 14679 -32 14702 -32 15074 1704 15422 1768 15608 5850 15794 1768 15794 1768 16095 10800 16165 1800 16258 1736 16467 2539 16537 1961 16723 1736 16815 1768 16955 9932 17280 1061 17350 1061 17419 10800 17652 932 17837 289 17837 193 18232 3246 18325 10800 18395 2925 18581 1736 18627 1736 19185 2475 19510 1736 19533 1832 19765 10800 19881 1768 19928 1768 20253 10800 20253 1800 20415 1736 20601 2475 20625 3246 20996 3279 21089 7554 21135 15782 21135 17389 21089 17325 20996 19800 20996 21407 20857 21375 20601 10800 20253 21343 20183 21343 19928 16457 19881 21407 19719 21439 18557 20861 18557 10768 18395 3504 18023 10800 17652 19607 17419 19607 17350 10768 17280 4307 16908 4371 16746 4211 16699 2668 16537 10800 16165 20475 16049 20668 15886 20154 15770 15332 15608 10479 15375 4982 15050 10800 14679 19575 14377 19575 14307 10800 14307 10800 13935 13082 13843 13082 13634 10800 13564 13950 13401 14111 13215 13693 13192 14400 12914 14432 12774 10414 12449 10543 12379 9964 12310 7039 12077 11829 11729 20861 11659 20861 11404 10800 11334 10800 10963 13918 10870 14014 10614 13468 10545 8614 10219 9514 10219 17839 9894 17904 9639 17454 9615 10639 9476 12696 9476 12696 9314 10800 9105 3632 8733 10800 8361 19607 8059 19607 8013 9514 7920 6364 7618 15171 7270 15171 7246 15300 7037 14979 7014 9675 6875 12761 6875 12793 6596 10800 6503 3471 6132 10800 5760 19607 5458 19607 5388 10800 5388 14689 5295 19993 5086 20057 4459 18643 4413 11764 4250 11764 4065 10800 3902 12793 3902 13596 3786 13564 3530 21343 3507 21343 1626 10800 1301 10800 929 12504 929 18514 650 18546 325 18418 209 17968 186 2957 186">
            <v:imagedata r:id="rId12" o:title=""/>
            <w10:wrap type="tight"/>
          </v:shape>
          <o:OLEObject Type="Embed" ProgID="Word.Document.12" ShapeID="_x0000_s1028" DrawAspect="Content" ObjectID="_1441025936" r:id="rId13">
            <o:FieldCodes>\s</o:FieldCodes>
          </o:OLEObject>
        </w:object>
      </w:r>
      <w:r w:rsidR="00403A32" w:rsidRPr="00AC3F59">
        <w:rPr>
          <w:rFonts w:asciiTheme="minorHAnsi" w:hAnsiTheme="minorHAnsi"/>
          <w:color w:val="FFFFFF" w:themeColor="background1"/>
        </w:rPr>
        <w:t>Dhruval Darji:</w:t>
      </w:r>
      <w:bookmarkEnd w:id="21"/>
      <w:bookmarkEnd w:id="22"/>
    </w:p>
    <w:p w14:paraId="6CF287DA" w14:textId="0E11ACBF" w:rsidR="00403A32" w:rsidRPr="00AC3F59" w:rsidRDefault="00403A32" w:rsidP="00403A32">
      <w:pPr>
        <w:pStyle w:val="Heading3"/>
        <w:ind w:left="720"/>
        <w:rPr>
          <w:rFonts w:asciiTheme="minorHAnsi" w:hAnsiTheme="minorHAnsi"/>
        </w:rPr>
      </w:pPr>
      <w:bookmarkStart w:id="23" w:name="_Toc367223048"/>
      <w:bookmarkStart w:id="24" w:name="_Toc367223435"/>
      <w:bookmarkStart w:id="25" w:name="_Toc367223451"/>
      <w:bookmarkStart w:id="26" w:name="_Toc367223772"/>
      <w:bookmarkStart w:id="27" w:name="_Toc367223827"/>
      <w:bookmarkStart w:id="28" w:name="_Toc367223843"/>
      <w:bookmarkEnd w:id="23"/>
      <w:bookmarkEnd w:id="24"/>
      <w:bookmarkEnd w:id="25"/>
      <w:bookmarkEnd w:id="26"/>
      <w:bookmarkEnd w:id="27"/>
      <w:bookmarkEnd w:id="28"/>
      <w:r w:rsidRPr="00AC3F59">
        <w:rPr>
          <w:rFonts w:asciiTheme="minorHAnsi" w:hAnsiTheme="minorHAnsi"/>
        </w:rPr>
        <w:br w:type="page"/>
      </w:r>
    </w:p>
    <w:p w14:paraId="2F52B041" w14:textId="77777777" w:rsidR="005C1D31" w:rsidRPr="00AC3F59" w:rsidRDefault="005C1D31" w:rsidP="006E70B0">
      <w:pPr>
        <w:pStyle w:val="Heading3"/>
        <w:rPr>
          <w:rFonts w:asciiTheme="minorHAnsi" w:hAnsiTheme="minorHAnsi"/>
          <w:color w:val="FFFFFF" w:themeColor="background1"/>
        </w:rPr>
      </w:pPr>
      <w:bookmarkStart w:id="29" w:name="_Toc241082469"/>
      <w:bookmarkStart w:id="30" w:name="_Toc367227702"/>
      <w:r w:rsidRPr="00AC3F59">
        <w:rPr>
          <w:rFonts w:asciiTheme="minorHAnsi" w:hAnsiTheme="minorHAnsi"/>
          <w:color w:val="FFFFFF" w:themeColor="background1"/>
        </w:rPr>
        <w:t>Han Htet:</w:t>
      </w:r>
      <w:bookmarkEnd w:id="29"/>
      <w:bookmarkEnd w:id="30"/>
    </w:p>
    <w:p w14:paraId="4FFE05CC" w14:textId="65BB4041" w:rsidR="005C1D31" w:rsidRPr="00AC3F59" w:rsidRDefault="006B5618">
      <w:r w:rsidRPr="00AC3F59">
        <w:rPr>
          <w:noProof/>
        </w:rPr>
        <w:object w:dxaOrig="1440" w:dyaOrig="1440" w14:anchorId="68B6AA53">
          <v:shape id="_x0000_s1029" type="#_x0000_t75" style="position:absolute;margin-left:-.4pt;margin-top:1.95pt;width:455pt;height:628.6pt;z-index:251658244;mso-position-horizontal-relative:text;mso-position-vertical-relative:text" wrapcoords="-32 118 -32 401 2989 495 0 542 -32 825 2057 872 32 967 -32 1226 321 1250 -32 1368 0 1603 1543 1627 -32 1769 -32 2004 10800 2004 804 2122 -32 2146 -32 2452 9096 2759 10800 2759 -32 2995 -32 3207 64 3278 707 3514 707 3561 1446 3891 739 3891 739 4009 1543 4268 707 4315 804 4551 10800 4645 739 4645 739 4928 10800 5023 804 5093 707 5306 1800 5400 1800 5424 10800 5777 0 5895 0 6155 10800 6155 0 6249 -32 6532 2282 6532 289 6650 -32 6697 -32 7334 9771 7664 10800 7664 -32 7876 0 8536 7746 8796 10800 8796 -32 9079 0 9715 964 9928 836 9951 900 10281 1639 10305 1671 10588 10800 10682 868 10682 836 11366 4243 11437 836 11602 868 11814 7843 11861 10511 12191 -32 12333 -32 12569 707 12946 739 13795 1350 14078 739 14101 739 14219 2282 14455 707 14479 804 14785 10800 14832 10800 15587 -32 15658 -32 15917 6557 15964 739 16082 739 16318 4661 16341 1864 16507 1479 16554 1511 16719 739 16978 739 17096 1543 17096 1543 17190 8743 17473 10800 17473 -32 17686 0 17945 8421 18228 10800 18228 32 18487 -32 18747 1511 18983 707 18983 739 19100 2475 19360 1511 19737 707 19784 739 19926 3086 20114 2218 20114 2314 20445 771 20515 739 20775 4757 20845 10029 20845 12504 20798 12536 20562 10800 20492 16200 20397 16554 20350 16264 20091 14271 19761 14593 19737 15171 19548 15139 19289 14368 19218 10446 18912 3793 18605 10800 18228 10125 18228 5368 17851 14979 17143 14850 17096 14914 16884 14046 16837 8968 16719 19993 16719 19575 16341 20829 16318 20700 16035 21343 15917 21311 15658 10800 15587 10800 14832 14464 14762 14561 14549 9932 14078 10029 13700 10254 13677 10607 13417 10543 13323 12182 13229 14336 13017 14271 12946 21471 12592 21568 12333 10768 12191 7971 11814 14721 11814 14721 11578 7971 11437 10061 11437 10671 11366 10800 10682 9964 10376 9514 10352 6557 10305 19350 10210 19639 9975 21279 9692 21311 9479 4275 9173 10800 8796 9321 8772 5850 8513 5786 8418 9225 8418 21311 8135 21375 7876 10768 7664 4371 7286 21568 6933 21600 6697 21407 6650 20186 6532 21375 6532 21279 6272 10768 6155 10768 5777 3889 5400 12021 5400 12118 5093 21118 4999 21118 4645 10768 4645 6782 4268 6139 3891 7554 3891 9064 3702 9096 3419 7393 3325 3214 3136 10768 2759 3118 2382 10768 2004 1671 1627 3857 1603 3825 1344 450 1250 1832 1250 2282 1155 2218 872 3214 872 8261 660 10768 495 2346 118 -32 118">
            <v:imagedata r:id="rId14" o:title=""/>
            <w10:wrap type="tight"/>
          </v:shape>
          <o:OLEObject Type="Embed" ProgID="Word.Document.12" ShapeID="_x0000_s1029" DrawAspect="Content" ObjectID="_1441025937" r:id="rId15">
            <o:FieldCodes>\s</o:FieldCodes>
          </o:OLEObject>
        </w:object>
      </w:r>
      <w:r w:rsidR="005C1D31" w:rsidRPr="00AC3F59">
        <w:br w:type="page"/>
      </w:r>
    </w:p>
    <w:p w14:paraId="0EE0E34F" w14:textId="77777777" w:rsidR="00ED0468" w:rsidRPr="00AC3F59" w:rsidRDefault="005C1D31" w:rsidP="006E70B0">
      <w:pPr>
        <w:pStyle w:val="Heading3"/>
        <w:rPr>
          <w:rFonts w:asciiTheme="minorHAnsi" w:hAnsiTheme="minorHAnsi"/>
        </w:rPr>
      </w:pPr>
      <w:bookmarkStart w:id="31" w:name="_Toc241082470"/>
      <w:bookmarkStart w:id="32" w:name="_Toc367227703"/>
      <w:r w:rsidRPr="00AC3F59">
        <w:rPr>
          <w:rFonts w:asciiTheme="minorHAnsi" w:hAnsiTheme="minorHAnsi"/>
          <w:color w:val="FFFFFF" w:themeColor="background1"/>
        </w:rPr>
        <w:t>Marie Ibrahim:</w:t>
      </w:r>
      <w:bookmarkEnd w:id="31"/>
      <w:bookmarkEnd w:id="32"/>
      <w:r w:rsidR="006E70B0" w:rsidRPr="00AC3F59">
        <w:rPr>
          <w:rFonts w:asciiTheme="minorHAnsi" w:hAnsiTheme="minorHAnsi"/>
        </w:rPr>
        <w:tab/>
      </w:r>
    </w:p>
    <w:p w14:paraId="2015227A" w14:textId="272402A4" w:rsidR="005C1D31" w:rsidRPr="00AC3F59" w:rsidRDefault="006B5618" w:rsidP="006E70B0">
      <w:pPr>
        <w:pStyle w:val="Heading3"/>
        <w:rPr>
          <w:rFonts w:asciiTheme="minorHAnsi" w:hAnsiTheme="minorHAnsi"/>
        </w:rPr>
      </w:pPr>
      <w:bookmarkStart w:id="33" w:name="_Toc367223438"/>
      <w:bookmarkStart w:id="34" w:name="_Toc367223454"/>
      <w:bookmarkStart w:id="35" w:name="_Toc367223775"/>
      <w:bookmarkStart w:id="36" w:name="_Toc367223830"/>
      <w:bookmarkStart w:id="37" w:name="_Toc367223846"/>
      <w:bookmarkStart w:id="38" w:name="_Toc367224903"/>
      <w:bookmarkStart w:id="39" w:name="_Toc367225012"/>
      <w:bookmarkStart w:id="40" w:name="_Toc367225026"/>
      <w:bookmarkStart w:id="41" w:name="_Toc367225517"/>
      <w:bookmarkStart w:id="42" w:name="_Toc367226147"/>
      <w:bookmarkStart w:id="43" w:name="_Toc367226340"/>
      <w:bookmarkStart w:id="44" w:name="_Toc367226758"/>
      <w:bookmarkStart w:id="45" w:name="_Toc367227081"/>
      <w:bookmarkStart w:id="46" w:name="_Toc367227661"/>
      <w:bookmarkStart w:id="47" w:name="_Toc367227704"/>
      <w:r w:rsidRPr="00AC3F59">
        <w:rPr>
          <w:rFonts w:asciiTheme="minorHAnsi" w:hAnsiTheme="minorHAnsi"/>
          <w:noProof/>
        </w:rPr>
        <w:object w:dxaOrig="1440" w:dyaOrig="1440" w14:anchorId="15CF6195">
          <v:shape id="_x0000_s1031" type="#_x0000_t75" style="position:absolute;margin-left:-13.35pt;margin-top:-1.1pt;width:494.3pt;height:633.05pt;z-index:251658247;mso-position-horizontal-relative:text;mso-position-vertical-relative:text" wrapcoords="-32 118 -32 401 2989 495 0 542 -32 825 2057 872 32 967 -32 1226 321 1250 -32 1368 0 1603 1543 1627 -32 1769 -32 2004 10800 2004 804 2122 -32 2146 -32 2452 9096 2759 10800 2759 -32 2995 -32 3207 64 3278 707 3514 707 3561 1446 3891 739 3891 739 4009 1543 4268 707 4315 804 4551 10800 4645 739 4645 739 4928 10800 5023 804 5093 707 5306 1800 5400 1800 5424 10800 5777 0 5895 0 6155 10800 6155 0 6249 -32 6532 2282 6532 289 6650 -32 6697 -32 7334 9771 7664 10800 7664 -32 7876 0 8536 7746 8796 10800 8796 -32 9079 0 9715 964 9928 836 9951 900 10281 1639 10305 1671 10588 10800 10682 868 10682 836 11366 4243 11437 836 11602 868 11814 7843 11861 10511 12191 -32 12333 -32 12569 707 12946 739 13795 1350 14078 739 14101 739 14219 2282 14455 707 14479 804 14785 10800 14832 10800 15587 -32 15658 -32 15917 6557 15964 739 16082 739 16318 4661 16341 1864 16507 1479 16554 1511 16719 739 16978 739 17096 1543 17096 1543 17190 8743 17473 10800 17473 -32 17686 0 17945 8421 18228 10800 18228 32 18487 -32 18747 1511 18983 707 18983 739 19100 2475 19360 1511 19737 707 19784 739 19926 3086 20114 2218 20114 2314 20445 771 20515 739 20775 4757 20845 10029 20845 12504 20798 12536 20562 10800 20492 16200 20397 16554 20350 16264 20091 14271 19761 14593 19737 15171 19548 15139 19289 14368 19218 10446 18912 3793 18605 10800 18228 10125 18228 5368 17851 14979 17143 14850 17096 14914 16884 14046 16837 8968 16719 19993 16719 19575 16341 20829 16318 20700 16035 21343 15917 21311 15658 10800 15587 10800 14832 14464 14762 14561 14549 9932 14078 10029 13700 10254 13677 10607 13417 10543 13323 12182 13229 14336 13017 14271 12946 21471 12592 21568 12333 10768 12191 7971 11814 14721 11814 14721 11578 7971 11437 10061 11437 10671 11366 10800 10682 9964 10376 9514 10352 6557 10305 19350 10210 19639 9975 21279 9692 21311 9479 4275 9173 10800 8796 9321 8772 5850 8513 5786 8418 9225 8418 21311 8135 21375 7876 10768 7664 4371 7286 21568 6933 21600 6697 21407 6650 20186 6532 21375 6532 21279 6272 10768 6155 10768 5777 3889 5400 12021 5400 12118 5093 21118 4999 21118 4645 10768 4645 6782 4268 6139 3891 7554 3891 9064 3702 9096 3419 7393 3325 3214 3136 10768 2759 3118 2382 10768 2004 1671 1627 3857 1603 3825 1344 450 1250 1832 1250 2282 1155 2218 872 3214 872 8261 660 10768 495 2346 118 -32 118">
            <v:imagedata r:id="rId16" o:title=""/>
            <w10:wrap type="tight"/>
          </v:shape>
          <o:OLEObject Type="Embed" ProgID="Word.Document.12" ShapeID="_x0000_s1031" DrawAspect="Content" ObjectID="_1441025938" r:id="rId17">
            <o:FieldCodes>\s</o:FieldCodes>
          </o:OLEObject>
        </w:objec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005C1D31" w:rsidRPr="00AC3F59">
        <w:rPr>
          <w:rFonts w:asciiTheme="minorHAnsi" w:hAnsiTheme="minorHAnsi"/>
        </w:rPr>
        <w:br w:type="page"/>
      </w:r>
    </w:p>
    <w:p w14:paraId="40A52E0B" w14:textId="77777777" w:rsidR="001E5453" w:rsidRPr="00AC3F59" w:rsidRDefault="005C1D31" w:rsidP="001E5453">
      <w:pPr>
        <w:pStyle w:val="Heading3"/>
        <w:rPr>
          <w:rFonts w:asciiTheme="minorHAnsi" w:hAnsiTheme="minorHAnsi"/>
          <w:color w:val="FFFFFF" w:themeColor="background1"/>
        </w:rPr>
      </w:pPr>
      <w:bookmarkStart w:id="48" w:name="_Toc241082471"/>
      <w:bookmarkStart w:id="49" w:name="_Toc367227705"/>
      <w:r w:rsidRPr="00AC3F59">
        <w:rPr>
          <w:rFonts w:asciiTheme="minorHAnsi" w:hAnsiTheme="minorHAnsi"/>
          <w:color w:val="FFFFFF" w:themeColor="background1"/>
        </w:rPr>
        <w:t>Manuel Ruiz:</w:t>
      </w:r>
      <w:bookmarkEnd w:id="48"/>
      <w:bookmarkEnd w:id="49"/>
    </w:p>
    <w:p w14:paraId="64333CF8" w14:textId="6B5F781F" w:rsidR="001E5453" w:rsidRPr="00AC3F59" w:rsidRDefault="006B5618" w:rsidP="001E5453">
      <w:r w:rsidRPr="00AC3F59">
        <w:rPr>
          <w:noProof/>
        </w:rPr>
        <w:object w:dxaOrig="1440" w:dyaOrig="1440" w14:anchorId="7257AEBB">
          <v:shape id="_x0000_s1030" type="#_x0000_t75" style="position:absolute;margin-left:2.35pt;margin-top:1.15pt;width:463.05pt;height:629.8pt;z-index:251658245" wrapcoords="9173 107 9173 348 9935 536 10800 536 17896 965 0 965 0 2251 10800 2251 10800 2680 0 2760 -35 3055 4154 3109 0 3216 -35 3511 554 3537 -35 3752 -35 3966 4188 3966 173 4127 -35 4127 -35 4877 9762 5253 10800 5253 7650 5467 7373 5521 7408 5762 7719 6110 8619 6539 7131 6807 6854 6887 6854 7102 9658 7397 10800 7397 8135 7745 2008 8120 -35 8200 -35 8951 1004 9112 762 9138 796 9969 10800 9969 796 10076 796 10371 8688 10398 0 10532 0 10827 10800 10827 831 11041 762 11256 1662 11256 762 11631 762 12301 6715 12542 10800 12542 8965 12917 2215 13266 -35 13346 -35 13614 865 13828 1662 13828 1627 14069 2077 14257 762 14284 831 14525 10800 14686 1627 14713 1627 15007 10800 15115 796 15195 796 15490 10800 15543 0 15651 -35 15945 4119 15972 1627 16106 1662 16401 10800 16401 831 16615 762 16830 1627 16830 1662 17259 762 17634 762 17768 9208 18116 10800 18116 9831 18491 1177 18840 -35 18867 -35 20957 6646 21010 13881 21010 15092 20957 15058 20742 13985 20689 13500 20394 7615 20260 12981 20233 13154 19858 6923 19402 9138 19402 12288 19161 12254 18974 11562 18545 11700 18518 11492 18384 10765 18116 3531 17687 4119 17687 7165 17339 7235 17259 9173 16857 9173 16830 10800 16401 9277 16187 7996 16106 4465 15972 10765 15543 10800 14686 11354 14525 11319 14364 10558 14257 10627 14257 6888 13828 8100 13721 8273 13453 10108 13400 12462 13185 12427 12971 12565 12917 10800 12542 11215 12542 12115 12247 12081 12113 13154 12113 16858 11792 16823 11684 17135 11684 19731 11309 19800 11014 19315 11014 10800 10827 19765 10827 19800 10532 12496 10398 13950 10371 13881 10076 10800 9969 17481 9916 17481 9567 10800 9540 19765 9406 19800 8736 19350 8629 2596 8254 13258 8040 13396 7906 13396 7799 13223 7745 10800 7397 12635 7397 14677 7182 14677 6861 14123 6753 12704 6539 12946 6539 13708 6217 13708 6110 13950 6003 14158 5762 14054 5681 14227 5521 13812 5467 10800 5253 11181 5253 14608 4877 14642 4824 15681 4395 15785 4154 14400 4100 5573 3966 7685 3966 18519 3618 19835 3511 19696 3216 4431 3109 19869 3109 19904 2733 10800 2680 10800 1822 19696 1796 19869 965 18069 938 10800 536 11631 536 12358 322 12323 107 9173 107">
            <v:imagedata r:id="rId18" o:title=""/>
            <w10:wrap type="tight"/>
          </v:shape>
          <o:OLEObject Type="Embed" ProgID="Word.Document.12" ShapeID="_x0000_s1030" DrawAspect="Content" ObjectID="_1441025939" r:id="rId19">
            <o:FieldCodes>\s</o:FieldCodes>
          </o:OLEObject>
        </w:object>
      </w:r>
    </w:p>
    <w:p w14:paraId="5DF1AB7F" w14:textId="38F988EA" w:rsidR="0092036D" w:rsidRPr="00AC3F59" w:rsidRDefault="0092036D">
      <w:pPr>
        <w:rPr>
          <w:rFonts w:eastAsiaTheme="majorEastAsia"/>
          <w:color w:val="561F60" w:themeColor="accent1" w:themeShade="80"/>
          <w:sz w:val="24"/>
        </w:rPr>
      </w:pPr>
      <w:r w:rsidRPr="00AC3F59">
        <w:rPr>
          <w:rFonts w:eastAsiaTheme="majorEastAsia"/>
          <w:color w:val="561F60" w:themeColor="accent1" w:themeShade="80"/>
          <w:sz w:val="24"/>
        </w:rPr>
        <w:br w:type="page"/>
      </w:r>
    </w:p>
    <w:p w14:paraId="58064715" w14:textId="77777777" w:rsidR="005C1D31" w:rsidRPr="00AC3F59" w:rsidRDefault="005C1D31" w:rsidP="00ED0D55">
      <w:pPr>
        <w:rPr>
          <w:rFonts w:eastAsiaTheme="majorEastAsia"/>
          <w:color w:val="561F60" w:themeColor="accent1" w:themeShade="80"/>
          <w:sz w:val="24"/>
        </w:rPr>
      </w:pPr>
    </w:p>
    <w:sectPr w:rsidR="005C1D31" w:rsidRPr="00AC3F59" w:rsidSect="002F0BF4">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29148" w14:textId="77777777" w:rsidR="0015428B" w:rsidRDefault="0015428B" w:rsidP="002F0BF4">
      <w:pPr>
        <w:spacing w:after="0" w:line="240" w:lineRule="auto"/>
      </w:pPr>
      <w:r>
        <w:separator/>
      </w:r>
    </w:p>
  </w:endnote>
  <w:endnote w:type="continuationSeparator" w:id="0">
    <w:p w14:paraId="5F5AAD93" w14:textId="77777777" w:rsidR="0015428B" w:rsidRDefault="0015428B" w:rsidP="002F0BF4">
      <w:pPr>
        <w:spacing w:after="0" w:line="240" w:lineRule="auto"/>
      </w:pPr>
      <w:r>
        <w:continuationSeparator/>
      </w:r>
    </w:p>
  </w:endnote>
  <w:endnote w:type="continuationNotice" w:id="1">
    <w:p w14:paraId="077D096A" w14:textId="77777777" w:rsidR="0015428B" w:rsidRDefault="001542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392264"/>
      <w:docPartObj>
        <w:docPartGallery w:val="Page Numbers (Bottom of Page)"/>
        <w:docPartUnique/>
      </w:docPartObj>
    </w:sdtPr>
    <w:sdtEndPr/>
    <w:sdtContent>
      <w:p w14:paraId="45119D8E" w14:textId="77777777" w:rsidR="0015428B" w:rsidRDefault="0015428B" w:rsidP="00606824">
        <w:pPr>
          <w:pStyle w:val="Footer"/>
        </w:pPr>
        <w:r>
          <w:rPr>
            <w:noProof/>
          </w:rPr>
          <mc:AlternateContent>
            <mc:Choice Requires="wpg">
              <w:drawing>
                <wp:anchor distT="0" distB="0" distL="114300" distR="114300" simplePos="0" relativeHeight="251658241" behindDoc="0" locked="0" layoutInCell="1" allowOverlap="1" wp14:anchorId="0796831B" wp14:editId="34305F8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56D3E" w14:textId="77777777" w:rsidR="0015428B" w:rsidRDefault="0015428B" w:rsidP="00606824">
                                <w:pPr>
                                  <w:pStyle w:val="Footer"/>
                                  <w:tabs>
                                    <w:tab w:val="clear" w:pos="4680"/>
                                    <w:tab w:val="clear" w:pos="9360"/>
                                  </w:tabs>
                                  <w:rPr>
                                    <w:caps/>
                                    <w:color w:val="808080" w:themeColor="background1" w:themeShade="80"/>
                                    <w:sz w:val="20"/>
                                    <w:szCs w:val="20"/>
                                  </w:rPr>
                                </w:pPr>
                                <w:r>
                                  <w:rPr>
                                    <w:color w:val="808080" w:themeColor="background1" w:themeShade="80"/>
                                    <w:sz w:val="20"/>
                                    <w:szCs w:val="20"/>
                                  </w:rPr>
                                  <w:t>Team: HueHueHueHue</w:t>
                                </w:r>
                                <w:r>
                                  <w:rPr>
                                    <w:caps/>
                                    <w:color w:val="808080" w:themeColor="background1" w:themeShade="80"/>
                                    <w:sz w:val="20"/>
                                    <w:szCs w:val="20"/>
                                  </w:rPr>
                                  <w:t> | Baker’s Dozen Solitaire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796831B" id="Group 155" o:spid="_x0000_s1032" style="position:absolute;margin-left:0;margin-top:0;width:468pt;height:21.6pt;z-index:251658241;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33"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Kw8IA&#10;AADcAAAADwAAAGRycy9kb3ducmV2LnhtbERPTWvCQBC9F/wPywi91Y2KEqJrCIKgl0JtD/U2ZMck&#10;mJ1ddjea9td3C4Xe5vE+Z1uOphd38qGzrGA+y0AQ11Z33Cj4eD+85CBCRNbYWyYFXxSg3E2etlho&#10;++A3up9jI1IIhwIVtDG6QspQt2QwzKwjTtzVeoMxQd9I7fGRwk0vF1m2lgY7Tg0tOtq3VN/Og1Hw&#10;/dpRXg3L+ckNWZ97dKvLp1PqeTpWGxCRxvgv/nMfdZq/WsPvM+k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krDwgAAANwAAAAPAAAAAAAAAAAAAAAAAJgCAABkcnMvZG93&#10;bnJldi54bWxQSwUGAAAAAAQABAD1AAAAhwMAAAAA&#10;" fillcolor="white [3212]" stroked="f" strokeweight="1.5pt">
                    <v:fill opacity="0"/>
                    <v:stroke endcap="round"/>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53356D3E" w14:textId="77777777" w:rsidR="0015428B" w:rsidRDefault="0015428B" w:rsidP="00606824">
                          <w:pPr>
                            <w:pStyle w:val="Footer"/>
                            <w:tabs>
                              <w:tab w:val="clear" w:pos="4680"/>
                              <w:tab w:val="clear" w:pos="9360"/>
                            </w:tabs>
                            <w:rPr>
                              <w:caps/>
                              <w:color w:val="808080" w:themeColor="background1" w:themeShade="80"/>
                              <w:sz w:val="20"/>
                              <w:szCs w:val="20"/>
                            </w:rPr>
                          </w:pPr>
                          <w:r>
                            <w:rPr>
                              <w:color w:val="808080" w:themeColor="background1" w:themeShade="80"/>
                              <w:sz w:val="20"/>
                              <w:szCs w:val="20"/>
                            </w:rPr>
                            <w:t>Team: HueHueHueHue</w:t>
                          </w:r>
                          <w:r>
                            <w:rPr>
                              <w:caps/>
                              <w:color w:val="808080" w:themeColor="background1" w:themeShade="80"/>
                              <w:sz w:val="20"/>
                              <w:szCs w:val="20"/>
                            </w:rPr>
                            <w:t> | Baker’s Dozen Solitaire</w:t>
                          </w:r>
                        </w:p>
                      </w:txbxContent>
                    </v:textbox>
                  </v:shape>
                  <w10:wrap anchorx="page" anchory="margin"/>
                </v:group>
              </w:pict>
            </mc:Fallback>
          </mc:AlternateContent>
        </w:r>
      </w:p>
      <w:p w14:paraId="4FD6348A" w14:textId="77777777" w:rsidR="0015428B" w:rsidRDefault="0015428B">
        <w:pPr>
          <w:pStyle w:val="Footer"/>
        </w:pPr>
        <w:r>
          <w:rPr>
            <w:noProof/>
          </w:rPr>
          <mc:AlternateContent>
            <mc:Choice Requires="wpg">
              <w:drawing>
                <wp:anchor distT="0" distB="0" distL="114300" distR="114300" simplePos="0" relativeHeight="251658240" behindDoc="0" locked="0" layoutInCell="1" allowOverlap="1" wp14:anchorId="3ECC9049" wp14:editId="48C811BE">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A136AB" w14:textId="77777777" w:rsidR="0015428B" w:rsidRDefault="0015428B">
                                <w:pPr>
                                  <w:jc w:val="center"/>
                                </w:pPr>
                                <w:r>
                                  <w:fldChar w:fldCharType="begin"/>
                                </w:r>
                                <w:r>
                                  <w:instrText xml:space="preserve"> PAGE    \* MERGEFORMAT </w:instrText>
                                </w:r>
                                <w:r>
                                  <w:fldChar w:fldCharType="separate"/>
                                </w:r>
                                <w:r w:rsidR="006B5618" w:rsidRPr="006B5618">
                                  <w:rPr>
                                    <w:noProof/>
                                    <w:color w:val="8C8C8C" w:themeColor="background1" w:themeShade="8C"/>
                                  </w:rPr>
                                  <w:t>9</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CC9049" id="Group 6" o:spid="_x0000_s1035"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">
                  <v:shape id="Text Box 25" o:spid="_x0000_s1036"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14:paraId="56A136AB" w14:textId="77777777" w:rsidR="0015428B" w:rsidRDefault="0015428B">
                          <w:pPr>
                            <w:jc w:val="center"/>
                          </w:pPr>
                          <w:r>
                            <w:fldChar w:fldCharType="begin"/>
                          </w:r>
                          <w:r>
                            <w:instrText xml:space="preserve"> PAGE    \* MERGEFORMAT </w:instrText>
                          </w:r>
                          <w:r>
                            <w:fldChar w:fldCharType="separate"/>
                          </w:r>
                          <w:r w:rsidR="006B5618" w:rsidRPr="006B5618">
                            <w:rPr>
                              <w:noProof/>
                              <w:color w:val="8C8C8C" w:themeColor="background1" w:themeShade="8C"/>
                            </w:rPr>
                            <w:t>9</w:t>
                          </w:r>
                          <w:r>
                            <w:rPr>
                              <w:noProof/>
                              <w:color w:val="8C8C8C" w:themeColor="background1" w:themeShade="8C"/>
                            </w:rPr>
                            <w:fldChar w:fldCharType="end"/>
                          </w:r>
                        </w:p>
                      </w:txbxContent>
                    </v:textbox>
                  </v:shape>
                  <v:group id="Group 31" o:spid="_x0000_s103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8"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3VsIAAADaAAAADwAAAGRycy9kb3ducmV2LnhtbESPT4vCMBTE78J+h/AW9iJr6oLiVqOI&#10;IN2LB/+Bx2fzbIrNS2midv30RhA8DjPzG2Yya20lrtT40rGCfi8BQZw7XXKhYLddfo9A+ICssXJM&#10;Cv7Jw2z60Zlgqt2N13TdhEJECPsUFZgQ6lRKnxuy6HuuJo7eyTUWQ5RNIXWDtwi3lfxJkqG0WHJc&#10;MFjTwlB+3lysgq5P5D4fHEzWzVbHu97zbm4zpb4+2/kYRKA2vMOv9p9W8Av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X3VsIAAADaAAAADwAAAAAAAAAAAAAA&#10;AAChAgAAZHJzL2Rvd25yZXYueG1sUEsFBgAAAAAEAAQA+QAAAJADAAAAAA==&#10;" strokecolor="#a5a5a5"/>
                    <v:shape id="AutoShape 28" o:spid="_x0000_s1039"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GW8UAAADbAAAADwAAAGRycy9kb3ducmV2LnhtbESPT4vCQAzF7wt+hyGCl0WnelikOopY&#10;FEEW1j8Xb6ET22onUzqjdr/95rDgLeG9vPfLfNm5Wj2pDZVnA+NRAoo497biwsD5tBlOQYWIbLH2&#10;TAZ+KcBy0fuYY2r9iw/0PMZCSQiHFA2UMTap1iEvyWEY+YZYtKtvHUZZ20LbFl8S7mo9SZIv7bBi&#10;aSixoXVJ+f34cAa+D9vz/aIf2aSrVp833GeX209mzKDfrWagInXxbf6/3lnBF3r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hGW8UAAADbAAAADwAAAAAAAAAA&#10;AAAAAAChAgAAZHJzL2Rvd25yZXYueG1sUEsFBgAAAAAEAAQA+QAAAJM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0847F" w14:textId="77777777" w:rsidR="0015428B" w:rsidRDefault="0015428B" w:rsidP="002F0BF4">
      <w:pPr>
        <w:spacing w:after="0" w:line="240" w:lineRule="auto"/>
      </w:pPr>
      <w:r>
        <w:separator/>
      </w:r>
    </w:p>
  </w:footnote>
  <w:footnote w:type="continuationSeparator" w:id="0">
    <w:p w14:paraId="01AFFB3B" w14:textId="77777777" w:rsidR="0015428B" w:rsidRDefault="0015428B" w:rsidP="002F0BF4">
      <w:pPr>
        <w:spacing w:after="0" w:line="240" w:lineRule="auto"/>
      </w:pPr>
      <w:r>
        <w:continuationSeparator/>
      </w:r>
    </w:p>
  </w:footnote>
  <w:footnote w:type="continuationNotice" w:id="1">
    <w:p w14:paraId="284D7914" w14:textId="77777777" w:rsidR="0015428B" w:rsidRDefault="0015428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B04"/>
    <w:multiLevelType w:val="hybridMultilevel"/>
    <w:tmpl w:val="852E9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C284E"/>
    <w:multiLevelType w:val="hybridMultilevel"/>
    <w:tmpl w:val="F0C6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321F3"/>
    <w:multiLevelType w:val="hybridMultilevel"/>
    <w:tmpl w:val="50DE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33998"/>
    <w:multiLevelType w:val="hybridMultilevel"/>
    <w:tmpl w:val="C6F88C54"/>
    <w:lvl w:ilvl="0" w:tplc="BCBCECDE">
      <w:numFmt w:val="bullet"/>
      <w:lvlText w:val=""/>
      <w:lvlJc w:val="left"/>
      <w:pPr>
        <w:ind w:left="2145" w:hanging="705"/>
      </w:pPr>
      <w:rPr>
        <w:rFonts w:ascii="Comic Sans MS" w:eastAsia="Symbol" w:hAnsi="Comic Sans M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8761E9D"/>
    <w:multiLevelType w:val="hybridMultilevel"/>
    <w:tmpl w:val="396EABF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5">
    <w:nsid w:val="25A441AD"/>
    <w:multiLevelType w:val="hybridMultilevel"/>
    <w:tmpl w:val="A520253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7453487"/>
    <w:multiLevelType w:val="hybridMultilevel"/>
    <w:tmpl w:val="03565534"/>
    <w:lvl w:ilvl="0" w:tplc="3006C116">
      <w:numFmt w:val="bullet"/>
      <w:lvlText w:val=""/>
      <w:lvlJc w:val="left"/>
      <w:pPr>
        <w:ind w:left="1065" w:hanging="705"/>
      </w:pPr>
      <w:rPr>
        <w:rFonts w:ascii="Comic Sans MS" w:eastAsia="Symbol"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D94E29"/>
    <w:multiLevelType w:val="hybridMultilevel"/>
    <w:tmpl w:val="2BFE2AD6"/>
    <w:lvl w:ilvl="0" w:tplc="D9145FDE">
      <w:numFmt w:val="bullet"/>
      <w:lvlText w:val=""/>
      <w:lvlJc w:val="left"/>
      <w:pPr>
        <w:ind w:left="1065" w:hanging="705"/>
      </w:pPr>
      <w:rPr>
        <w:rFonts w:ascii="Comic Sans MS" w:eastAsia="Symbol"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87B25"/>
    <w:multiLevelType w:val="hybridMultilevel"/>
    <w:tmpl w:val="BA7E0D64"/>
    <w:lvl w:ilvl="0" w:tplc="04090001">
      <w:start w:val="1"/>
      <w:numFmt w:val="bullet"/>
      <w:lvlText w:val=""/>
      <w:lvlJc w:val="left"/>
      <w:pPr>
        <w:ind w:left="720" w:hanging="360"/>
      </w:pPr>
      <w:rPr>
        <w:rFonts w:ascii="Symbol" w:hAnsi="Symbol" w:hint="default"/>
      </w:rPr>
    </w:lvl>
    <w:lvl w:ilvl="1" w:tplc="262E30C2">
      <w:numFmt w:val="bullet"/>
      <w:lvlText w:val="-"/>
      <w:lvlJc w:val="left"/>
      <w:pPr>
        <w:ind w:left="1440" w:hanging="360"/>
      </w:pPr>
      <w:rPr>
        <w:rFonts w:ascii="Times New Roman" w:eastAsiaTheme="minorEastAsia"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9066B"/>
    <w:multiLevelType w:val="hybridMultilevel"/>
    <w:tmpl w:val="F28EF1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D2506E"/>
    <w:multiLevelType w:val="hybridMultilevel"/>
    <w:tmpl w:val="91F6F702"/>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1">
    <w:nsid w:val="680C575A"/>
    <w:multiLevelType w:val="hybridMultilevel"/>
    <w:tmpl w:val="C05E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37735"/>
    <w:multiLevelType w:val="hybridMultilevel"/>
    <w:tmpl w:val="1096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52BE1"/>
    <w:multiLevelType w:val="hybridMultilevel"/>
    <w:tmpl w:val="CA52428A"/>
    <w:lvl w:ilvl="0" w:tplc="B05409CA">
      <w:numFmt w:val="bullet"/>
      <w:lvlText w:val=""/>
      <w:lvlJc w:val="left"/>
      <w:pPr>
        <w:ind w:left="2145" w:hanging="705"/>
      </w:pPr>
      <w:rPr>
        <w:rFonts w:ascii="Comic Sans MS" w:eastAsia="Symbol" w:hAnsi="Comic Sans M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CC55CE6"/>
    <w:multiLevelType w:val="hybridMultilevel"/>
    <w:tmpl w:val="3ABA3ED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10"/>
  </w:num>
  <w:num w:numId="4">
    <w:abstractNumId w:val="12"/>
  </w:num>
  <w:num w:numId="5">
    <w:abstractNumId w:val="8"/>
  </w:num>
  <w:num w:numId="6">
    <w:abstractNumId w:val="2"/>
  </w:num>
  <w:num w:numId="7">
    <w:abstractNumId w:val="11"/>
  </w:num>
  <w:num w:numId="8">
    <w:abstractNumId w:val="14"/>
  </w:num>
  <w:num w:numId="9">
    <w:abstractNumId w:val="3"/>
  </w:num>
  <w:num w:numId="10">
    <w:abstractNumId w:val="5"/>
  </w:num>
  <w:num w:numId="11">
    <w:abstractNumId w:val="13"/>
  </w:num>
  <w:num w:numId="12">
    <w:abstractNumId w:val="0"/>
  </w:num>
  <w:num w:numId="13">
    <w:abstractNumId w:val="6"/>
  </w:num>
  <w:num w:numId="14">
    <w:abstractNumId w:val="7"/>
  </w:num>
  <w:num w:numId="1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hruval Darji">
    <w15:presenceInfo w15:providerId="Windows Live" w15:userId="c25c36692761d5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revisionView w:markup="0"/>
  <w:defaultTabStop w:val="720"/>
  <w:characterSpacingControl w:val="doNotCompress"/>
  <w:hdrShapeDefaults>
    <o:shapedefaults v:ext="edit" spidmax="10241"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F4"/>
    <w:rsid w:val="000220E7"/>
    <w:rsid w:val="00062079"/>
    <w:rsid w:val="00063C8C"/>
    <w:rsid w:val="000A14A4"/>
    <w:rsid w:val="000B340D"/>
    <w:rsid w:val="000B6535"/>
    <w:rsid w:val="000C7AE1"/>
    <w:rsid w:val="000D255A"/>
    <w:rsid w:val="000E62BB"/>
    <w:rsid w:val="000F2B7C"/>
    <w:rsid w:val="00114071"/>
    <w:rsid w:val="00127213"/>
    <w:rsid w:val="0013390E"/>
    <w:rsid w:val="0015428B"/>
    <w:rsid w:val="0017486A"/>
    <w:rsid w:val="00194815"/>
    <w:rsid w:val="001B799F"/>
    <w:rsid w:val="001E5453"/>
    <w:rsid w:val="001E560C"/>
    <w:rsid w:val="002405ED"/>
    <w:rsid w:val="00286D4D"/>
    <w:rsid w:val="0029319A"/>
    <w:rsid w:val="002A1FC3"/>
    <w:rsid w:val="002B3C82"/>
    <w:rsid w:val="002F0BF4"/>
    <w:rsid w:val="00303D01"/>
    <w:rsid w:val="00310C3A"/>
    <w:rsid w:val="003362D5"/>
    <w:rsid w:val="003B74ED"/>
    <w:rsid w:val="00403A32"/>
    <w:rsid w:val="00460264"/>
    <w:rsid w:val="00461BDA"/>
    <w:rsid w:val="00476447"/>
    <w:rsid w:val="0048177D"/>
    <w:rsid w:val="00494196"/>
    <w:rsid w:val="00495ADB"/>
    <w:rsid w:val="004A7A32"/>
    <w:rsid w:val="004D21A6"/>
    <w:rsid w:val="005037EE"/>
    <w:rsid w:val="00506EDD"/>
    <w:rsid w:val="00507990"/>
    <w:rsid w:val="005417A2"/>
    <w:rsid w:val="005605E1"/>
    <w:rsid w:val="005B3AAE"/>
    <w:rsid w:val="005B476C"/>
    <w:rsid w:val="005C1D31"/>
    <w:rsid w:val="006039E1"/>
    <w:rsid w:val="00606824"/>
    <w:rsid w:val="00607D01"/>
    <w:rsid w:val="006A63AF"/>
    <w:rsid w:val="006B5618"/>
    <w:rsid w:val="006D0A8D"/>
    <w:rsid w:val="006E70B0"/>
    <w:rsid w:val="006F6677"/>
    <w:rsid w:val="006F6ACF"/>
    <w:rsid w:val="00743245"/>
    <w:rsid w:val="0077024F"/>
    <w:rsid w:val="00786E3A"/>
    <w:rsid w:val="00790AE7"/>
    <w:rsid w:val="008047F6"/>
    <w:rsid w:val="00850200"/>
    <w:rsid w:val="0086762A"/>
    <w:rsid w:val="008B4ECA"/>
    <w:rsid w:val="0092036D"/>
    <w:rsid w:val="00921FBD"/>
    <w:rsid w:val="00922636"/>
    <w:rsid w:val="00927827"/>
    <w:rsid w:val="00944028"/>
    <w:rsid w:val="00980AB0"/>
    <w:rsid w:val="00983C2D"/>
    <w:rsid w:val="009A1B32"/>
    <w:rsid w:val="009C414F"/>
    <w:rsid w:val="009E23C8"/>
    <w:rsid w:val="00A81154"/>
    <w:rsid w:val="00AB392B"/>
    <w:rsid w:val="00AC3F59"/>
    <w:rsid w:val="00AD1C01"/>
    <w:rsid w:val="00AD48B9"/>
    <w:rsid w:val="00B02353"/>
    <w:rsid w:val="00B31008"/>
    <w:rsid w:val="00B46461"/>
    <w:rsid w:val="00B72A64"/>
    <w:rsid w:val="00B777AD"/>
    <w:rsid w:val="00BA4184"/>
    <w:rsid w:val="00BD4194"/>
    <w:rsid w:val="00C05A39"/>
    <w:rsid w:val="00C417A0"/>
    <w:rsid w:val="00C41D78"/>
    <w:rsid w:val="00C74FF4"/>
    <w:rsid w:val="00C86BCC"/>
    <w:rsid w:val="00C94197"/>
    <w:rsid w:val="00C963F8"/>
    <w:rsid w:val="00CC38B1"/>
    <w:rsid w:val="00D64794"/>
    <w:rsid w:val="00D833E3"/>
    <w:rsid w:val="00D84664"/>
    <w:rsid w:val="00DF30D3"/>
    <w:rsid w:val="00E005DD"/>
    <w:rsid w:val="00E04BC8"/>
    <w:rsid w:val="00E52739"/>
    <w:rsid w:val="00EC7E0D"/>
    <w:rsid w:val="00ED0468"/>
    <w:rsid w:val="00ED0D55"/>
    <w:rsid w:val="00EE2B37"/>
    <w:rsid w:val="00F14753"/>
    <w:rsid w:val="00F222D8"/>
    <w:rsid w:val="00F54D1B"/>
    <w:rsid w:val="00F57B3C"/>
    <w:rsid w:val="00F94231"/>
    <w:rsid w:val="00FF25E3"/>
    <w:rsid w:val="00FF5F74"/>
    <w:rsid w:val="2421591E"/>
    <w:rsid w:val="3DED9184"/>
    <w:rsid w:val="4AF988EE"/>
    <w:rsid w:val="5D82DA87"/>
    <w:rsid w:val="5FCF9C1F"/>
    <w:rsid w:val="68347732"/>
    <w:rsid w:val="6AA0416A"/>
    <w:rsid w:val="77599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fill="f" fillcolor="white" stroke="f">
      <v:fill color="white" on="f"/>
      <v:stroke on="f"/>
    </o:shapedefaults>
    <o:shapelayout v:ext="edit">
      <o:idmap v:ext="edit" data="1"/>
    </o:shapelayout>
  </w:shapeDefaults>
  <w:decimalSymbol w:val="."/>
  <w:listSeparator w:val=","/>
  <w14:docId w14:val="08B9D0F5"/>
  <w15:docId w15:val="{60937CDB-878B-411F-A31E-95EDC05F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824"/>
    <w:pPr>
      <w:keepNext/>
      <w:keepLines/>
      <w:spacing w:before="240" w:after="0"/>
      <w:outlineLvl w:val="0"/>
    </w:pPr>
    <w:rPr>
      <w:rFonts w:asciiTheme="majorHAnsi" w:eastAsiaTheme="majorEastAsia" w:hAnsiTheme="majorHAnsi" w:cstheme="majorBidi"/>
      <w:color w:val="802E90" w:themeColor="accent1" w:themeShade="BF"/>
      <w:sz w:val="32"/>
      <w:szCs w:val="32"/>
    </w:rPr>
  </w:style>
  <w:style w:type="paragraph" w:styleId="Heading2">
    <w:name w:val="heading 2"/>
    <w:basedOn w:val="Normal"/>
    <w:next w:val="Normal"/>
    <w:link w:val="Heading2Char"/>
    <w:uiPriority w:val="9"/>
    <w:unhideWhenUsed/>
    <w:qFormat/>
    <w:rsid w:val="00F57B3C"/>
    <w:pPr>
      <w:keepNext/>
      <w:keepLines/>
      <w:spacing w:before="40" w:after="0"/>
      <w:outlineLvl w:val="1"/>
    </w:pPr>
    <w:rPr>
      <w:rFonts w:asciiTheme="majorHAnsi" w:eastAsiaTheme="majorEastAsia" w:hAnsiTheme="majorHAnsi" w:cstheme="majorBidi"/>
      <w:color w:val="802E90" w:themeColor="accent1" w:themeShade="BF"/>
      <w:sz w:val="26"/>
      <w:szCs w:val="26"/>
    </w:rPr>
  </w:style>
  <w:style w:type="paragraph" w:styleId="Heading3">
    <w:name w:val="heading 3"/>
    <w:basedOn w:val="Normal"/>
    <w:next w:val="Normal"/>
    <w:link w:val="Heading3Char"/>
    <w:uiPriority w:val="9"/>
    <w:unhideWhenUsed/>
    <w:qFormat/>
    <w:rsid w:val="00786E3A"/>
    <w:pPr>
      <w:keepNext/>
      <w:keepLines/>
      <w:spacing w:before="40" w:after="0"/>
      <w:outlineLvl w:val="2"/>
    </w:pPr>
    <w:rPr>
      <w:rFonts w:asciiTheme="majorHAnsi" w:eastAsiaTheme="majorEastAsia" w:hAnsiTheme="majorHAnsi" w:cstheme="majorBidi"/>
      <w:color w:val="551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0BF4"/>
    <w:pPr>
      <w:spacing w:after="0" w:line="240" w:lineRule="auto"/>
    </w:pPr>
    <w:rPr>
      <w:rFonts w:eastAsiaTheme="minorEastAsia"/>
    </w:rPr>
  </w:style>
  <w:style w:type="character" w:customStyle="1" w:styleId="NoSpacingChar">
    <w:name w:val="No Spacing Char"/>
    <w:basedOn w:val="DefaultParagraphFont"/>
    <w:link w:val="NoSpacing"/>
    <w:uiPriority w:val="1"/>
    <w:rsid w:val="002F0BF4"/>
    <w:rPr>
      <w:rFonts w:eastAsiaTheme="minorEastAsia"/>
    </w:rPr>
  </w:style>
  <w:style w:type="paragraph" w:styleId="Header">
    <w:name w:val="header"/>
    <w:basedOn w:val="Normal"/>
    <w:link w:val="HeaderChar"/>
    <w:uiPriority w:val="99"/>
    <w:unhideWhenUsed/>
    <w:rsid w:val="002F0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BF4"/>
  </w:style>
  <w:style w:type="paragraph" w:styleId="Footer">
    <w:name w:val="footer"/>
    <w:basedOn w:val="Normal"/>
    <w:link w:val="FooterChar"/>
    <w:uiPriority w:val="99"/>
    <w:unhideWhenUsed/>
    <w:rsid w:val="002F0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BF4"/>
  </w:style>
  <w:style w:type="character" w:customStyle="1" w:styleId="Heading1Char">
    <w:name w:val="Heading 1 Char"/>
    <w:basedOn w:val="DefaultParagraphFont"/>
    <w:link w:val="Heading1"/>
    <w:uiPriority w:val="9"/>
    <w:rsid w:val="00606824"/>
    <w:rPr>
      <w:rFonts w:asciiTheme="majorHAnsi" w:eastAsiaTheme="majorEastAsia" w:hAnsiTheme="majorHAnsi" w:cstheme="majorBidi"/>
      <w:color w:val="802E90" w:themeColor="accent1" w:themeShade="BF"/>
      <w:sz w:val="32"/>
      <w:szCs w:val="32"/>
    </w:rPr>
  </w:style>
  <w:style w:type="paragraph" w:styleId="TOCHeading">
    <w:name w:val="TOC Heading"/>
    <w:basedOn w:val="Heading1"/>
    <w:next w:val="Normal"/>
    <w:uiPriority w:val="39"/>
    <w:unhideWhenUsed/>
    <w:qFormat/>
    <w:rsid w:val="00606824"/>
    <w:pPr>
      <w:outlineLvl w:val="9"/>
    </w:pPr>
  </w:style>
  <w:style w:type="paragraph" w:styleId="Title">
    <w:name w:val="Title"/>
    <w:basedOn w:val="Normal"/>
    <w:next w:val="Normal"/>
    <w:link w:val="TitleChar"/>
    <w:uiPriority w:val="10"/>
    <w:qFormat/>
    <w:rsid w:val="00606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8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6824"/>
    <w:rPr>
      <w:rFonts w:eastAsiaTheme="minorEastAsia"/>
      <w:color w:val="5A5A5A" w:themeColor="text1" w:themeTint="A5"/>
      <w:spacing w:val="15"/>
    </w:rPr>
  </w:style>
  <w:style w:type="paragraph" w:styleId="ListParagraph">
    <w:name w:val="List Paragraph"/>
    <w:basedOn w:val="Normal"/>
    <w:uiPriority w:val="34"/>
    <w:qFormat/>
    <w:rsid w:val="00F57B3C"/>
    <w:pPr>
      <w:ind w:left="720"/>
      <w:contextualSpacing/>
    </w:pPr>
  </w:style>
  <w:style w:type="table" w:styleId="TableGrid">
    <w:name w:val="Table Grid"/>
    <w:basedOn w:val="TableNormal"/>
    <w:uiPriority w:val="39"/>
    <w:rsid w:val="00F57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F57B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D8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C3EC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C3EC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C3EC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C3EC1" w:themeFill="accent1"/>
      </w:tcPr>
    </w:tblStylePr>
    <w:tblStylePr w:type="band1Vert">
      <w:tblPr/>
      <w:tcPr>
        <w:shd w:val="clear" w:color="auto" w:fill="DDB1E6" w:themeFill="accent1" w:themeFillTint="66"/>
      </w:tcPr>
    </w:tblStylePr>
    <w:tblStylePr w:type="band1Horz">
      <w:tblPr/>
      <w:tcPr>
        <w:shd w:val="clear" w:color="auto" w:fill="DDB1E6" w:themeFill="accent1" w:themeFillTint="66"/>
      </w:tcPr>
    </w:tblStylePr>
  </w:style>
  <w:style w:type="table" w:customStyle="1" w:styleId="GridTable5Dark-Accent21">
    <w:name w:val="Grid Table 5 Dark - Accent 21"/>
    <w:basedOn w:val="TableNormal"/>
    <w:uiPriority w:val="50"/>
    <w:rsid w:val="00F57B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4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77B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77B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77B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77BD1" w:themeFill="accent2"/>
      </w:tcPr>
    </w:tblStylePr>
    <w:tblStylePr w:type="band1Vert">
      <w:tblPr/>
      <w:tcPr>
        <w:shd w:val="clear" w:color="auto" w:fill="B5CAEC" w:themeFill="accent2" w:themeFillTint="66"/>
      </w:tcPr>
    </w:tblStylePr>
    <w:tblStylePr w:type="band1Horz">
      <w:tblPr/>
      <w:tcPr>
        <w:shd w:val="clear" w:color="auto" w:fill="B5CAEC" w:themeFill="accent2" w:themeFillTint="66"/>
      </w:tcPr>
    </w:tblStylePr>
  </w:style>
  <w:style w:type="table" w:customStyle="1" w:styleId="GridTable5Dark-Accent31">
    <w:name w:val="Grid Table 5 Dark - Accent 31"/>
    <w:basedOn w:val="TableNormal"/>
    <w:uiPriority w:val="50"/>
    <w:rsid w:val="00F57B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F0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B29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B29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B29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B298" w:themeFill="accent3"/>
      </w:tcPr>
    </w:tblStylePr>
    <w:tblStylePr w:type="band1Vert">
      <w:tblPr/>
      <w:tcPr>
        <w:shd w:val="clear" w:color="auto" w:fill="B3E1D6" w:themeFill="accent3" w:themeFillTint="66"/>
      </w:tcPr>
    </w:tblStylePr>
    <w:tblStylePr w:type="band1Horz">
      <w:tblPr/>
      <w:tcPr>
        <w:shd w:val="clear" w:color="auto" w:fill="B3E1D6" w:themeFill="accent3" w:themeFillTint="66"/>
      </w:tcPr>
    </w:tblStylePr>
  </w:style>
  <w:style w:type="table" w:customStyle="1" w:styleId="GridTable6Colorful-Accent31">
    <w:name w:val="Grid Table 6 Colorful - Accent 31"/>
    <w:basedOn w:val="TableNormal"/>
    <w:uiPriority w:val="51"/>
    <w:rsid w:val="00F57B3C"/>
    <w:pPr>
      <w:spacing w:after="0" w:line="240" w:lineRule="auto"/>
    </w:pPr>
    <w:rPr>
      <w:color w:val="348571" w:themeColor="accent3" w:themeShade="BF"/>
    </w:rPr>
    <w:tblPr>
      <w:tblStyleRowBandSize w:val="1"/>
      <w:tblStyleColBandSize w:val="1"/>
      <w:tblInd w:w="0" w:type="dxa"/>
      <w:tblBorders>
        <w:top w:val="single" w:sz="4" w:space="0" w:color="8ED2C1" w:themeColor="accent3" w:themeTint="99"/>
        <w:left w:val="single" w:sz="4" w:space="0" w:color="8ED2C1" w:themeColor="accent3" w:themeTint="99"/>
        <w:bottom w:val="single" w:sz="4" w:space="0" w:color="8ED2C1" w:themeColor="accent3" w:themeTint="99"/>
        <w:right w:val="single" w:sz="4" w:space="0" w:color="8ED2C1" w:themeColor="accent3" w:themeTint="99"/>
        <w:insideH w:val="single" w:sz="4" w:space="0" w:color="8ED2C1" w:themeColor="accent3" w:themeTint="99"/>
        <w:insideV w:val="single" w:sz="4" w:space="0" w:color="8ED2C1" w:themeColor="accent3" w:themeTint="99"/>
      </w:tblBorders>
      <w:tblCellMar>
        <w:top w:w="0" w:type="dxa"/>
        <w:left w:w="108" w:type="dxa"/>
        <w:bottom w:w="0" w:type="dxa"/>
        <w:right w:w="108" w:type="dxa"/>
      </w:tblCellMar>
    </w:tblPr>
    <w:tblStylePr w:type="firstRow">
      <w:rPr>
        <w:b/>
        <w:bCs/>
      </w:rPr>
      <w:tblPr/>
      <w:tcPr>
        <w:tcBorders>
          <w:bottom w:val="single" w:sz="12" w:space="0" w:color="8ED2C1" w:themeColor="accent3" w:themeTint="99"/>
        </w:tcBorders>
      </w:tcPr>
    </w:tblStylePr>
    <w:tblStylePr w:type="lastRow">
      <w:rPr>
        <w:b/>
        <w:bCs/>
      </w:rPr>
      <w:tblPr/>
      <w:tcPr>
        <w:tcBorders>
          <w:top w:val="double" w:sz="4" w:space="0" w:color="8ED2C1" w:themeColor="accent3" w:themeTint="99"/>
        </w:tcBorders>
      </w:tcPr>
    </w:tblStylePr>
    <w:tblStylePr w:type="firstCol">
      <w:rPr>
        <w:b/>
        <w:bCs/>
      </w:rPr>
    </w:tblStylePr>
    <w:tblStylePr w:type="lastCol">
      <w:rPr>
        <w:b/>
        <w:bCs/>
      </w:rPr>
    </w:tblStylePr>
    <w:tblStylePr w:type="band1Vert">
      <w:tblPr/>
      <w:tcPr>
        <w:shd w:val="clear" w:color="auto" w:fill="D9F0EA" w:themeFill="accent3" w:themeFillTint="33"/>
      </w:tcPr>
    </w:tblStylePr>
    <w:tblStylePr w:type="band1Horz">
      <w:tblPr/>
      <w:tcPr>
        <w:shd w:val="clear" w:color="auto" w:fill="D9F0EA" w:themeFill="accent3" w:themeFillTint="33"/>
      </w:tcPr>
    </w:tblStylePr>
  </w:style>
  <w:style w:type="table" w:customStyle="1" w:styleId="GridTable6Colorful-Accent11">
    <w:name w:val="Grid Table 6 Colorful - Accent 11"/>
    <w:basedOn w:val="TableNormal"/>
    <w:uiPriority w:val="51"/>
    <w:rsid w:val="00F57B3C"/>
    <w:pPr>
      <w:spacing w:after="0" w:line="240" w:lineRule="auto"/>
    </w:pPr>
    <w:rPr>
      <w:color w:val="802E90" w:themeColor="accent1" w:themeShade="BF"/>
    </w:rPr>
    <w:tblPr>
      <w:tblStyleRowBandSize w:val="1"/>
      <w:tblStyleColBandSize w:val="1"/>
      <w:tblInd w:w="0" w:type="dxa"/>
      <w:tblBorders>
        <w:top w:val="single" w:sz="4" w:space="0" w:color="CD8BD9" w:themeColor="accent1" w:themeTint="99"/>
        <w:left w:val="single" w:sz="4" w:space="0" w:color="CD8BD9" w:themeColor="accent1" w:themeTint="99"/>
        <w:bottom w:val="single" w:sz="4" w:space="0" w:color="CD8BD9" w:themeColor="accent1" w:themeTint="99"/>
        <w:right w:val="single" w:sz="4" w:space="0" w:color="CD8BD9" w:themeColor="accent1" w:themeTint="99"/>
        <w:insideH w:val="single" w:sz="4" w:space="0" w:color="CD8BD9" w:themeColor="accent1" w:themeTint="99"/>
        <w:insideV w:val="single" w:sz="4" w:space="0" w:color="CD8BD9" w:themeColor="accent1" w:themeTint="99"/>
      </w:tblBorders>
      <w:tblCellMar>
        <w:top w:w="0" w:type="dxa"/>
        <w:left w:w="108" w:type="dxa"/>
        <w:bottom w:w="0" w:type="dxa"/>
        <w:right w:w="108" w:type="dxa"/>
      </w:tblCellMar>
    </w:tblPr>
    <w:tblStylePr w:type="firstRow">
      <w:rPr>
        <w:b/>
        <w:bCs/>
      </w:rPr>
      <w:tblPr/>
      <w:tcPr>
        <w:tcBorders>
          <w:bottom w:val="single" w:sz="12" w:space="0" w:color="CD8BD9" w:themeColor="accent1" w:themeTint="99"/>
        </w:tcBorders>
      </w:tcPr>
    </w:tblStylePr>
    <w:tblStylePr w:type="lastRow">
      <w:rPr>
        <w:b/>
        <w:bCs/>
      </w:rPr>
      <w:tblPr/>
      <w:tcPr>
        <w:tcBorders>
          <w:top w:val="double" w:sz="4" w:space="0" w:color="CD8BD9" w:themeColor="accent1" w:themeTint="99"/>
        </w:tcBorders>
      </w:tcPr>
    </w:tblStylePr>
    <w:tblStylePr w:type="firstCol">
      <w:rPr>
        <w:b/>
        <w:bCs/>
      </w:rPr>
    </w:tblStylePr>
    <w:tblStylePr w:type="lastCol">
      <w:rPr>
        <w:b/>
        <w:bCs/>
      </w:rPr>
    </w:tblStylePr>
    <w:tblStylePr w:type="band1Vert">
      <w:tblPr/>
      <w:tcPr>
        <w:shd w:val="clear" w:color="auto" w:fill="EED8F2" w:themeFill="accent1" w:themeFillTint="33"/>
      </w:tcPr>
    </w:tblStylePr>
    <w:tblStylePr w:type="band1Horz">
      <w:tblPr/>
      <w:tcPr>
        <w:shd w:val="clear" w:color="auto" w:fill="EED8F2" w:themeFill="accent1" w:themeFillTint="33"/>
      </w:tcPr>
    </w:tblStylePr>
  </w:style>
  <w:style w:type="character" w:customStyle="1" w:styleId="Heading2Char">
    <w:name w:val="Heading 2 Char"/>
    <w:basedOn w:val="DefaultParagraphFont"/>
    <w:link w:val="Heading2"/>
    <w:uiPriority w:val="9"/>
    <w:rsid w:val="00F57B3C"/>
    <w:rPr>
      <w:rFonts w:asciiTheme="majorHAnsi" w:eastAsiaTheme="majorEastAsia" w:hAnsiTheme="majorHAnsi" w:cstheme="majorBidi"/>
      <w:color w:val="802E90" w:themeColor="accent1" w:themeShade="BF"/>
      <w:sz w:val="26"/>
      <w:szCs w:val="26"/>
    </w:rPr>
  </w:style>
  <w:style w:type="paragraph" w:styleId="TOC1">
    <w:name w:val="toc 1"/>
    <w:basedOn w:val="Normal"/>
    <w:next w:val="Normal"/>
    <w:autoRedefine/>
    <w:uiPriority w:val="39"/>
    <w:unhideWhenUsed/>
    <w:rsid w:val="00F57B3C"/>
    <w:pPr>
      <w:spacing w:after="100"/>
    </w:pPr>
  </w:style>
  <w:style w:type="paragraph" w:styleId="TOC2">
    <w:name w:val="toc 2"/>
    <w:basedOn w:val="Normal"/>
    <w:next w:val="Normal"/>
    <w:autoRedefine/>
    <w:uiPriority w:val="39"/>
    <w:unhideWhenUsed/>
    <w:rsid w:val="00F57B3C"/>
    <w:pPr>
      <w:spacing w:after="100"/>
      <w:ind w:left="220"/>
    </w:pPr>
  </w:style>
  <w:style w:type="character" w:styleId="Hyperlink">
    <w:name w:val="Hyperlink"/>
    <w:basedOn w:val="DefaultParagraphFont"/>
    <w:uiPriority w:val="99"/>
    <w:unhideWhenUsed/>
    <w:rsid w:val="00F57B3C"/>
    <w:rPr>
      <w:color w:val="C573D2" w:themeColor="hyperlink"/>
      <w:u w:val="single"/>
    </w:rPr>
  </w:style>
  <w:style w:type="character" w:customStyle="1" w:styleId="Heading3Char">
    <w:name w:val="Heading 3 Char"/>
    <w:basedOn w:val="DefaultParagraphFont"/>
    <w:link w:val="Heading3"/>
    <w:uiPriority w:val="9"/>
    <w:rsid w:val="00786E3A"/>
    <w:rPr>
      <w:rFonts w:asciiTheme="majorHAnsi" w:eastAsiaTheme="majorEastAsia" w:hAnsiTheme="majorHAnsi" w:cstheme="majorBidi"/>
      <w:color w:val="551F60" w:themeColor="accent1" w:themeShade="7F"/>
      <w:sz w:val="24"/>
      <w:szCs w:val="24"/>
    </w:rPr>
  </w:style>
  <w:style w:type="paragraph" w:styleId="TOC3">
    <w:name w:val="toc 3"/>
    <w:basedOn w:val="Normal"/>
    <w:next w:val="Normal"/>
    <w:autoRedefine/>
    <w:uiPriority w:val="39"/>
    <w:unhideWhenUsed/>
    <w:rsid w:val="001E560C"/>
    <w:pPr>
      <w:tabs>
        <w:tab w:val="right" w:leader="dot" w:pos="9350"/>
      </w:tabs>
      <w:spacing w:after="100"/>
      <w:ind w:left="440"/>
    </w:pPr>
    <w:rPr>
      <w:rFonts w:asciiTheme="majorHAnsi" w:hAnsiTheme="majorHAnsi"/>
      <w:noProof/>
      <w:sz w:val="36"/>
      <w:szCs w:val="40"/>
    </w:rPr>
  </w:style>
  <w:style w:type="paragraph" w:styleId="IntenseQuote">
    <w:name w:val="Intense Quote"/>
    <w:basedOn w:val="Normal"/>
    <w:next w:val="Normal"/>
    <w:link w:val="IntenseQuoteChar"/>
    <w:uiPriority w:val="30"/>
    <w:qFormat/>
    <w:rsid w:val="005C1D31"/>
    <w:pPr>
      <w:pBdr>
        <w:top w:val="single" w:sz="4" w:space="10" w:color="AC3EC1" w:themeColor="accent1"/>
        <w:bottom w:val="single" w:sz="4" w:space="10" w:color="AC3EC1" w:themeColor="accent1"/>
      </w:pBdr>
      <w:spacing w:before="360" w:after="360"/>
      <w:ind w:left="864" w:right="864"/>
      <w:jc w:val="center"/>
    </w:pPr>
    <w:rPr>
      <w:i/>
      <w:iCs/>
      <w:color w:val="AC3EC1" w:themeColor="accent1"/>
    </w:rPr>
  </w:style>
  <w:style w:type="character" w:customStyle="1" w:styleId="IntenseQuoteChar">
    <w:name w:val="Intense Quote Char"/>
    <w:basedOn w:val="DefaultParagraphFont"/>
    <w:link w:val="IntenseQuote"/>
    <w:uiPriority w:val="30"/>
    <w:rsid w:val="005C1D31"/>
    <w:rPr>
      <w:i/>
      <w:iCs/>
      <w:color w:val="AC3EC1" w:themeColor="accent1"/>
    </w:rPr>
  </w:style>
  <w:style w:type="paragraph" w:styleId="BalloonText">
    <w:name w:val="Balloon Text"/>
    <w:basedOn w:val="Normal"/>
    <w:link w:val="BalloonTextChar"/>
    <w:uiPriority w:val="99"/>
    <w:semiHidden/>
    <w:unhideWhenUsed/>
    <w:rsid w:val="0086762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762A"/>
    <w:rPr>
      <w:rFonts w:ascii="Lucida Grande" w:hAnsi="Lucida Grande"/>
      <w:sz w:val="18"/>
      <w:szCs w:val="18"/>
    </w:rPr>
  </w:style>
  <w:style w:type="paragraph" w:styleId="PlainText">
    <w:name w:val="Plain Text"/>
    <w:basedOn w:val="Normal"/>
    <w:link w:val="PlainTextChar"/>
    <w:uiPriority w:val="99"/>
    <w:unhideWhenUsed/>
    <w:rsid w:val="0086762A"/>
    <w:pPr>
      <w:spacing w:after="0" w:line="240" w:lineRule="auto"/>
    </w:pPr>
    <w:rPr>
      <w:rFonts w:ascii="Courier" w:eastAsiaTheme="minorEastAsia" w:hAnsi="Courier"/>
      <w:sz w:val="21"/>
      <w:szCs w:val="21"/>
    </w:rPr>
  </w:style>
  <w:style w:type="character" w:customStyle="1" w:styleId="PlainTextChar">
    <w:name w:val="Plain Text Char"/>
    <w:basedOn w:val="DefaultParagraphFont"/>
    <w:link w:val="PlainText"/>
    <w:uiPriority w:val="99"/>
    <w:rsid w:val="0086762A"/>
    <w:rPr>
      <w:rFonts w:ascii="Courier" w:eastAsiaTheme="minorEastAsia"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2.docx"/><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Word_Document4.doc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package" Target="embeddings/Microsoft_Word_Document3.doc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5.doc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microsoft.com/office/2011/relationships/people" Target="peop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2013-09-17T00:00:00</PublishDate>
  <Abstract/>
  <CompanyAddress>Southern Polytechnic State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425CA-E6C6-4336-9B98-BEF73E00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Baker’s Dozen Solitaire</vt:lpstr>
    </vt:vector>
  </TitlesOfParts>
  <Company>Intro to Software Engineering</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Baker’s Dozen Solitaire</dc:title>
  <dc:subject>Team: HueHueHueHue</dc:subject>
  <dc:creator>Kyle Betchel; Dhruval Darji; Han Htet; Marie Ibrahim; Manuel Ruiz</dc:creator>
  <cp:keywords>SWE Project Plan;Team HueHueHueHue;Baker's Dozen Solitaire</cp:keywords>
  <dc:description/>
  <cp:lastModifiedBy>Dhruval Darji</cp:lastModifiedBy>
  <cp:revision>47</cp:revision>
  <cp:lastPrinted>2013-09-18T19:48:00Z</cp:lastPrinted>
  <dcterms:created xsi:type="dcterms:W3CDTF">2013-09-17T22:30:00Z</dcterms:created>
  <dcterms:modified xsi:type="dcterms:W3CDTF">2013-09-18T20:12:00Z</dcterms:modified>
</cp:coreProperties>
</file>